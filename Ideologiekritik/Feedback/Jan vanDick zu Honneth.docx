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A5" w:rsidRPr="008F4BF2" w:rsidRDefault="00F17607">
      <w:pPr>
        <w:pStyle w:val="Standard"/>
        <w:rPr>
          <w:b/>
          <w:bCs/>
          <w:lang w:val="de-DE"/>
        </w:rPr>
      </w:pPr>
      <w:r w:rsidRPr="008F4BF2">
        <w:rPr>
          <w:rFonts w:ascii="sans-serif" w:hAnsi="sans-serif"/>
          <w:b/>
          <w:bCs/>
          <w:sz w:val="27"/>
          <w:lang w:val="de-DE"/>
        </w:rPr>
        <w:t>1. Wie bestimmt Axel Honneth den Begriff</w:t>
      </w:r>
      <w:r w:rsidRPr="008F4BF2">
        <w:rPr>
          <w:b/>
          <w:bCs/>
          <w:lang w:val="de-DE"/>
        </w:rPr>
        <w:t xml:space="preserve"> </w:t>
      </w:r>
      <w:r w:rsidRPr="008F4BF2">
        <w:rPr>
          <w:rFonts w:ascii="sans-serif" w:hAnsi="sans-serif"/>
          <w:b/>
          <w:bCs/>
          <w:sz w:val="27"/>
          <w:lang w:val="de-DE"/>
        </w:rPr>
        <w:t>der Anerkennung und</w:t>
      </w:r>
      <w:r w:rsidRPr="008F4BF2">
        <w:rPr>
          <w:b/>
          <w:bCs/>
          <w:lang w:val="de-DE"/>
        </w:rPr>
        <w:br/>
      </w:r>
      <w:r w:rsidRPr="008F4BF2">
        <w:rPr>
          <w:rFonts w:ascii="sans-serif" w:hAnsi="sans-serif"/>
          <w:b/>
          <w:bCs/>
          <w:sz w:val="27"/>
          <w:lang w:val="de-DE"/>
        </w:rPr>
        <w:t>wie grenzt er ihn von Althussers Verwendung ab?</w:t>
      </w:r>
      <w:r w:rsidRPr="008F4BF2">
        <w:rPr>
          <w:b/>
          <w:bCs/>
          <w:lang w:val="de-DE"/>
        </w:rPr>
        <w:t xml:space="preserve"> </w:t>
      </w:r>
      <w:r w:rsidRPr="008F4BF2">
        <w:rPr>
          <w:rFonts w:ascii="sans-serif" w:hAnsi="sans-serif"/>
          <w:b/>
          <w:bCs/>
          <w:sz w:val="27"/>
          <w:lang w:val="de-DE"/>
        </w:rPr>
        <w:t>&amp; 2. Wie un-</w:t>
      </w:r>
      <w:r w:rsidRPr="008F4BF2">
        <w:rPr>
          <w:b/>
          <w:bCs/>
          <w:lang w:val="de-DE"/>
        </w:rPr>
        <w:br/>
      </w:r>
      <w:r w:rsidRPr="008F4BF2">
        <w:rPr>
          <w:rFonts w:ascii="sans-serif" w:hAnsi="sans-serif"/>
          <w:b/>
          <w:bCs/>
          <w:sz w:val="27"/>
          <w:lang w:val="de-DE"/>
        </w:rPr>
        <w:t>terscheidet Axel Honneth zwischen „ideologischen“ und „gerechtfer-</w:t>
      </w:r>
      <w:r w:rsidRPr="008F4BF2">
        <w:rPr>
          <w:b/>
          <w:bCs/>
          <w:lang w:val="de-DE"/>
        </w:rPr>
        <w:br/>
      </w:r>
      <w:r w:rsidRPr="008F4BF2">
        <w:rPr>
          <w:rFonts w:ascii="sans-serif" w:hAnsi="sans-serif"/>
          <w:b/>
          <w:bCs/>
          <w:sz w:val="27"/>
          <w:lang w:val="de-DE"/>
        </w:rPr>
        <w:t>tigten“ Anerkennungen?</w:t>
      </w:r>
    </w:p>
    <w:p w:rsidR="003C6CA5" w:rsidRPr="008F4BF2" w:rsidRDefault="003C6CA5">
      <w:pPr>
        <w:pStyle w:val="Standard"/>
        <w:rPr>
          <w:b/>
          <w:bCs/>
          <w:lang w:val="de-DE"/>
        </w:rPr>
      </w:pPr>
    </w:p>
    <w:p w:rsidR="003C6CA5" w:rsidRPr="008F4BF2" w:rsidRDefault="00F17607">
      <w:pPr>
        <w:pStyle w:val="Standard"/>
        <w:rPr>
          <w:lang w:val="de-DE"/>
        </w:rPr>
      </w:pPr>
      <w:r w:rsidRPr="008F4BF2">
        <w:rPr>
          <w:rFonts w:ascii="sans-serif" w:hAnsi="sans-serif"/>
          <w:lang w:val="de-DE"/>
        </w:rPr>
        <w:t>Honneth beschreibt zunächst die Subjektwerdung im Sinne Althussers folgen-</w:t>
      </w:r>
      <w:r w:rsidRPr="008F4BF2">
        <w:rPr>
          <w:rFonts w:ascii="sans-serif" w:hAnsi="sans-serif"/>
          <w:lang w:val="de-DE"/>
        </w:rPr>
        <w:br/>
      </w:r>
      <w:r w:rsidRPr="008F4BF2">
        <w:rPr>
          <w:rFonts w:ascii="sans-serif" w:hAnsi="sans-serif"/>
          <w:lang w:val="de-DE"/>
        </w:rPr>
        <w:t>dermaßen</w:t>
      </w:r>
      <w:r w:rsidRPr="008F4BF2">
        <w:rPr>
          <w:rFonts w:ascii="sans-serif" w:hAnsi="sans-serif"/>
          <w:lang w:val="de-DE"/>
        </w:rPr>
        <w:t>:</w:t>
      </w:r>
    </w:p>
    <w:p w:rsidR="003C6CA5" w:rsidRPr="008F4BF2" w:rsidRDefault="00F17607">
      <w:pPr>
        <w:pStyle w:val="Standard"/>
        <w:rPr>
          <w:lang w:val="de-DE"/>
        </w:rPr>
      </w:pPr>
      <w:r w:rsidRPr="008F4BF2">
        <w:rPr>
          <w:rFonts w:ascii="sans-serif" w:hAnsi="sans-serif"/>
          <w:sz w:val="27"/>
          <w:lang w:val="de-DE"/>
        </w:rPr>
        <w:tab/>
      </w:r>
      <w:r w:rsidRPr="008F4BF2">
        <w:rPr>
          <w:rFonts w:ascii="sans-serif" w:hAnsi="sans-serif"/>
          <w:lang w:val="de-DE"/>
        </w:rPr>
        <w:t xml:space="preserve">»Subjekte« im Sinne eines Bewusstseins der eigenen Verantwortlichkeiten und </w:t>
      </w:r>
      <w:r w:rsidRPr="008F4BF2">
        <w:rPr>
          <w:rFonts w:ascii="sans-serif" w:hAnsi="sans-serif"/>
          <w:lang w:val="de-DE"/>
        </w:rPr>
        <w:tab/>
        <w:t xml:space="preserve">Rechte werden die menschlichen Individuen erst in dem Maße, in dem sie einem </w:t>
      </w:r>
      <w:r w:rsidRPr="008F4BF2">
        <w:rPr>
          <w:rFonts w:ascii="sans-serif" w:hAnsi="sans-serif"/>
          <w:lang w:val="de-DE"/>
        </w:rPr>
        <w:tab/>
        <w:t xml:space="preserve">System praktischer Regeln und Zuschreibungen unterworfen werden, das ihnen </w:t>
      </w:r>
      <w:r w:rsidRPr="008F4BF2">
        <w:rPr>
          <w:rFonts w:ascii="sans-serif" w:hAnsi="sans-serif"/>
          <w:lang w:val="de-DE"/>
        </w:rPr>
        <w:tab/>
        <w:t>eine soziale Identität</w:t>
      </w:r>
      <w:r w:rsidRPr="008F4BF2">
        <w:rPr>
          <w:rFonts w:ascii="sans-serif" w:hAnsi="sans-serif"/>
          <w:lang w:val="de-DE"/>
        </w:rPr>
        <w:t xml:space="preserve"> verleiht. – S. 51</w:t>
      </w:r>
    </w:p>
    <w:p w:rsidR="003C6CA5" w:rsidRPr="008F4BF2" w:rsidRDefault="003C6CA5">
      <w:pPr>
        <w:pStyle w:val="Standard"/>
        <w:rPr>
          <w:lang w:val="de-DE"/>
        </w:rPr>
      </w:pPr>
    </w:p>
    <w:p w:rsidR="003C6CA5" w:rsidRPr="008F4BF2" w:rsidRDefault="00F17607">
      <w:pPr>
        <w:pStyle w:val="Standard"/>
        <w:rPr>
          <w:lang w:val="de-DE"/>
        </w:rPr>
      </w:pPr>
      <w:r w:rsidRPr="008F4BF2">
        <w:rPr>
          <w:rFonts w:ascii="sans-serif" w:hAnsi="sans-serif"/>
          <w:lang w:val="de-DE"/>
        </w:rPr>
        <w:t>Wenn dies, was zunächst eher als eine »Unterwerfung« erscheint, als »Muster</w:t>
      </w:r>
      <w:r w:rsidRPr="008F4BF2">
        <w:rPr>
          <w:rFonts w:ascii="sans-serif" w:hAnsi="sans-serif"/>
          <w:lang w:val="de-DE"/>
        </w:rPr>
        <w:br/>
      </w:r>
      <w:r w:rsidRPr="008F4BF2">
        <w:rPr>
          <w:rFonts w:ascii="sans-serif" w:hAnsi="sans-serif"/>
          <w:lang w:val="de-DE"/>
        </w:rPr>
        <w:t>einer öffentlichen Bestätigung«, also Anerkennungen, verstanden wird, dann</w:t>
      </w:r>
      <w:r w:rsidRPr="008F4BF2">
        <w:rPr>
          <w:rFonts w:ascii="sans-serif" w:hAnsi="sans-serif"/>
          <w:lang w:val="de-DE"/>
        </w:rPr>
        <w:br/>
      </w:r>
      <w:r w:rsidRPr="008F4BF2">
        <w:rPr>
          <w:rFonts w:ascii="sans-serif" w:hAnsi="sans-serif"/>
          <w:lang w:val="de-DE"/>
        </w:rPr>
        <w:t>verliert der Begriff der Anerkennungen »plötzlich alle positiven Konnotationen«</w:t>
      </w:r>
    </w:p>
    <w:p w:rsidR="003C6CA5" w:rsidRPr="008F4BF2" w:rsidRDefault="00F17607">
      <w:pPr>
        <w:pStyle w:val="Standard"/>
        <w:rPr>
          <w:lang w:val="de-DE"/>
        </w:rPr>
      </w:pPr>
      <w:r w:rsidRPr="008F4BF2">
        <w:rPr>
          <w:rFonts w:ascii="sans-serif" w:hAnsi="sans-serif"/>
          <w:lang w:val="de-DE"/>
        </w:rPr>
        <w:tab/>
        <w:t>Jema</w:t>
      </w:r>
      <w:r w:rsidRPr="008F4BF2">
        <w:rPr>
          <w:rFonts w:ascii="sans-serif" w:hAnsi="sans-serif"/>
          <w:lang w:val="de-DE"/>
        </w:rPr>
        <w:t>nden anerkennen heisst [dann], ihn kraft wiederholter, ritueller ver-</w:t>
      </w:r>
      <w:r w:rsidRPr="008F4BF2">
        <w:rPr>
          <w:rFonts w:ascii="sans-serif" w:hAnsi="sans-serif"/>
          <w:lang w:val="de-DE"/>
        </w:rPr>
        <w:br/>
      </w:r>
      <w:r w:rsidRPr="008F4BF2">
        <w:rPr>
          <w:rFonts w:ascii="sans-serif" w:hAnsi="sans-serif"/>
          <w:lang w:val="de-DE"/>
        </w:rPr>
        <w:tab/>
        <w:t>stetigter Aufforderung exakt zu dem Selbstverständnis zu veranlassen,</w:t>
      </w:r>
      <w:r w:rsidRPr="008F4BF2">
        <w:rPr>
          <w:rFonts w:ascii="sans-serif" w:hAnsi="sans-serif"/>
          <w:lang w:val="de-DE"/>
        </w:rPr>
        <w:br/>
      </w:r>
      <w:r w:rsidRPr="008F4BF2">
        <w:rPr>
          <w:rFonts w:ascii="sans-serif" w:hAnsi="sans-serif"/>
          <w:lang w:val="de-DE"/>
        </w:rPr>
        <w:tab/>
        <w:t>das in das etablierte System von Verhaltenserwartungen passt – S. 52</w:t>
      </w:r>
    </w:p>
    <w:p w:rsidR="003C6CA5" w:rsidRPr="008F4BF2" w:rsidRDefault="003C6CA5">
      <w:pPr>
        <w:pStyle w:val="Standard"/>
        <w:rPr>
          <w:lang w:val="de-DE"/>
        </w:rPr>
      </w:pPr>
    </w:p>
    <w:p w:rsidR="003C6CA5" w:rsidRPr="008F4BF2" w:rsidRDefault="00F17607">
      <w:pPr>
        <w:pStyle w:val="Standard"/>
        <w:rPr>
          <w:lang w:val="de-DE"/>
        </w:rPr>
      </w:pPr>
      <w:r w:rsidRPr="008F4BF2">
        <w:rPr>
          <w:rFonts w:ascii="sans-serif" w:hAnsi="sans-serif"/>
          <w:lang w:val="de-DE"/>
        </w:rPr>
        <w:t>Dies wird – nach Honneth – von Althusser als</w:t>
      </w:r>
      <w:r w:rsidRPr="008F4BF2">
        <w:rPr>
          <w:rFonts w:ascii="sans-serif" w:hAnsi="sans-serif"/>
          <w:lang w:val="de-DE"/>
        </w:rPr>
        <w:t xml:space="preserve"> »zentrale[r] Mechanismus jeder</w:t>
      </w:r>
      <w:r w:rsidRPr="008F4BF2">
        <w:rPr>
          <w:rFonts w:ascii="sans-serif" w:hAnsi="sans-serif"/>
          <w:lang w:val="de-DE"/>
        </w:rPr>
        <w:br/>
      </w:r>
      <w:r w:rsidRPr="008F4BF2">
        <w:rPr>
          <w:rFonts w:ascii="sans-serif" w:hAnsi="sans-serif"/>
          <w:lang w:val="de-DE"/>
        </w:rPr>
        <w:t>Ideologie« verstanden, wodurch Althussers Ideologiebegriff somit eher deskript-</w:t>
      </w:r>
      <w:r w:rsidRPr="008F4BF2">
        <w:rPr>
          <w:rFonts w:ascii="sans-serif" w:hAnsi="sans-serif"/>
          <w:lang w:val="de-DE"/>
        </w:rPr>
        <w:br/>
      </w:r>
      <w:r w:rsidRPr="008F4BF2">
        <w:rPr>
          <w:rFonts w:ascii="sans-serif" w:hAnsi="sans-serif"/>
          <w:lang w:val="de-DE"/>
        </w:rPr>
        <w:t>iven, als normativen (oder: kritischen) Charakter besitzt.</w:t>
      </w:r>
      <w:r w:rsidR="004B000D">
        <w:rPr>
          <w:rFonts w:ascii="sans-serif" w:hAnsi="sans-serif"/>
          <w:lang w:val="de-DE"/>
        </w:rPr>
        <w:t xml:space="preserve"> </w:t>
      </w:r>
      <w:ins w:id="0" w:author="Jan Rehmann" w:date="2022-05-13T06:28:00Z">
        <w:r w:rsidR="004B000D">
          <w:rPr>
            <w:rFonts w:ascii="sans-serif" w:hAnsi="sans-serif"/>
            <w:lang w:val="de-DE"/>
          </w:rPr>
          <w:t>[ist Anrufung/</w:t>
        </w:r>
      </w:ins>
      <w:ins w:id="1" w:author="Jan Rehmann" w:date="2022-05-13T06:29:00Z">
        <w:r w:rsidR="004B000D">
          <w:rPr>
            <w:rFonts w:ascii="sans-serif" w:hAnsi="sans-serif"/>
            <w:lang w:val="de-DE"/>
          </w:rPr>
          <w:t>Anerkennung bei Althusser nicht doch eher kritisch konzipiert? Er will ja die Unterstellungsmechanismen freilegen!</w:t>
        </w:r>
      </w:ins>
      <w:ins w:id="2" w:author="Jan Rehmann" w:date="2022-05-13T06:31:00Z">
        <w:r w:rsidR="004B000D">
          <w:rPr>
            <w:rFonts w:ascii="sans-serif" w:hAnsi="sans-serif"/>
            <w:lang w:val="de-DE"/>
          </w:rPr>
          <w:t xml:space="preserve"> Die Hinwendung zu einem „neutralen“ Ideologiebegriff würde ich an der Ewigkeitsbehauptung fstmachen</w:t>
        </w:r>
      </w:ins>
      <w:ins w:id="3" w:author="Jan Rehmann" w:date="2022-05-13T06:29:00Z">
        <w:r w:rsidR="004B000D">
          <w:rPr>
            <w:rFonts w:ascii="sans-serif" w:hAnsi="sans-serif"/>
            <w:lang w:val="de-DE"/>
          </w:rPr>
          <w:t xml:space="preserve">]] </w:t>
        </w:r>
      </w:ins>
      <w:r w:rsidRPr="008F4BF2">
        <w:rPr>
          <w:rFonts w:ascii="sans-serif" w:hAnsi="sans-serif"/>
          <w:lang w:val="de-DE"/>
        </w:rPr>
        <w:br/>
      </w:r>
      <w:r w:rsidRPr="008F4BF2">
        <w:rPr>
          <w:rFonts w:ascii="sans-serif" w:hAnsi="sans-serif"/>
          <w:lang w:val="de-DE"/>
        </w:rPr>
        <w:t xml:space="preserve">Dagegen ist der Begriff der Anerkennung bei Honneth </w:t>
      </w:r>
      <w:r w:rsidRPr="008F4BF2">
        <w:rPr>
          <w:rFonts w:ascii="sans-serif" w:hAnsi="sans-serif"/>
          <w:i/>
          <w:iCs/>
          <w:lang w:val="de-DE"/>
        </w:rPr>
        <w:t>zunächst</w:t>
      </w:r>
      <w:r w:rsidRPr="008F4BF2">
        <w:rPr>
          <w:rFonts w:ascii="sans-serif" w:hAnsi="sans-serif"/>
          <w:lang w:val="de-DE"/>
        </w:rPr>
        <w:t xml:space="preserve"> als das</w:t>
      </w:r>
      <w:r w:rsidRPr="008F4BF2">
        <w:rPr>
          <w:rFonts w:ascii="sans-serif" w:hAnsi="sans-serif"/>
          <w:lang w:val="de-DE"/>
        </w:rPr>
        <w:br/>
      </w:r>
      <w:r w:rsidRPr="008F4BF2">
        <w:rPr>
          <w:rFonts w:ascii="sans-serif" w:hAnsi="sans-serif"/>
          <w:lang w:val="de-DE"/>
        </w:rPr>
        <w:t>genaue Gegenteil</w:t>
      </w:r>
      <w:r w:rsidRPr="008F4BF2">
        <w:rPr>
          <w:rFonts w:ascii="sans-serif" w:hAnsi="sans-serif"/>
          <w:lang w:val="de-DE"/>
        </w:rPr>
        <w:t xml:space="preserve"> dessen bestimmt: »als das Gegenteil von Praktiken der</w:t>
      </w:r>
      <w:r w:rsidRPr="008F4BF2">
        <w:rPr>
          <w:rFonts w:ascii="sans-serif" w:hAnsi="sans-serif"/>
          <w:lang w:val="de-DE"/>
        </w:rPr>
        <w:br/>
      </w:r>
      <w:r w:rsidRPr="008F4BF2">
        <w:rPr>
          <w:rFonts w:ascii="sans-serif" w:hAnsi="sans-serif"/>
          <w:lang w:val="de-DE"/>
        </w:rPr>
        <w:t>Beherrschung«: auf Gründen basierende Form der sozialen Beurteilung, die</w:t>
      </w:r>
      <w:r w:rsidRPr="008F4BF2">
        <w:rPr>
          <w:rFonts w:ascii="sans-serif" w:hAnsi="sans-serif"/>
          <w:lang w:val="de-DE"/>
        </w:rPr>
        <w:br/>
      </w:r>
      <w:r w:rsidRPr="008F4BF2">
        <w:rPr>
          <w:rFonts w:ascii="sans-serif" w:hAnsi="sans-serif"/>
          <w:lang w:val="de-DE"/>
        </w:rPr>
        <w:t>entscheidend zur Autonomie des anerkannten Subjekts beiträgt (vgl. S. 52).</w:t>
      </w:r>
      <w:r w:rsidRPr="008F4BF2">
        <w:rPr>
          <w:rFonts w:ascii="sans-serif" w:hAnsi="sans-serif"/>
          <w:lang w:val="de-DE"/>
        </w:rPr>
        <w:br/>
      </w:r>
      <w:r w:rsidRPr="008F4BF2">
        <w:rPr>
          <w:rFonts w:ascii="sans-serif" w:hAnsi="sans-serif"/>
          <w:lang w:val="de-DE"/>
        </w:rPr>
        <w:t>Dadurch erst wird es (bzw. Honneth) möglich den Begri</w:t>
      </w:r>
      <w:r w:rsidRPr="008F4BF2">
        <w:rPr>
          <w:rFonts w:ascii="sans-serif" w:hAnsi="sans-serif"/>
          <w:lang w:val="de-DE"/>
        </w:rPr>
        <w:t>ff der „Ideologie“ aus</w:t>
      </w:r>
      <w:r w:rsidRPr="008F4BF2">
        <w:rPr>
          <w:rFonts w:ascii="sans-serif" w:hAnsi="sans-serif"/>
          <w:lang w:val="de-DE"/>
        </w:rPr>
        <w:br/>
      </w:r>
      <w:r w:rsidRPr="008F4BF2">
        <w:rPr>
          <w:rFonts w:ascii="sans-serif" w:hAnsi="sans-serif"/>
          <w:lang w:val="de-DE"/>
        </w:rPr>
        <w:t>Althussers rein deskriptiver Verwendung zu „befreien“: ideologisch sind dann</w:t>
      </w:r>
      <w:r w:rsidRPr="008F4BF2">
        <w:rPr>
          <w:rFonts w:ascii="sans-serif" w:hAnsi="sans-serif"/>
          <w:lang w:val="de-DE"/>
        </w:rPr>
        <w:br/>
      </w:r>
      <w:r w:rsidRPr="008F4BF2">
        <w:rPr>
          <w:rFonts w:ascii="sans-serif" w:hAnsi="sans-serif"/>
          <w:lang w:val="de-DE"/>
        </w:rPr>
        <w:t>solche Formen der Anerkennung, die (vereinfacht) Anerkennung „vortäuschen“,</w:t>
      </w:r>
      <w:r w:rsidRPr="008F4BF2">
        <w:rPr>
          <w:rFonts w:ascii="sans-serif" w:hAnsi="sans-serif"/>
          <w:lang w:val="de-DE"/>
        </w:rPr>
        <w:br/>
      </w:r>
      <w:r w:rsidRPr="008F4BF2">
        <w:rPr>
          <w:rFonts w:ascii="sans-serif" w:hAnsi="sans-serif"/>
          <w:lang w:val="de-DE"/>
        </w:rPr>
        <w:t>und „eigentlich“ auf Unterwerfung aus sind, bzw. diese produzieren (dabei</w:t>
      </w:r>
      <w:r w:rsidRPr="008F4BF2">
        <w:rPr>
          <w:rFonts w:ascii="sans-serif" w:hAnsi="sans-serif"/>
          <w:lang w:val="de-DE"/>
        </w:rPr>
        <w:br/>
      </w:r>
      <w:r w:rsidRPr="008F4BF2">
        <w:rPr>
          <w:rFonts w:ascii="sans-serif" w:hAnsi="sans-serif"/>
          <w:lang w:val="de-DE"/>
        </w:rPr>
        <w:t>muss –</w:t>
      </w:r>
      <w:r w:rsidRPr="008F4BF2">
        <w:rPr>
          <w:rFonts w:ascii="sans-serif" w:hAnsi="sans-serif"/>
          <w:lang w:val="de-DE"/>
        </w:rPr>
        <w:t xml:space="preserve"> im Bezug auf meine Formulierung »vortäuschen« – dies kein bewusster</w:t>
      </w:r>
      <w:r w:rsidRPr="008F4BF2">
        <w:rPr>
          <w:rFonts w:ascii="sans-serif" w:hAnsi="sans-serif"/>
          <w:lang w:val="de-DE"/>
        </w:rPr>
        <w:br/>
      </w:r>
      <w:r w:rsidRPr="008F4BF2">
        <w:rPr>
          <w:rFonts w:ascii="sans-serif" w:hAnsi="sans-serif"/>
          <w:lang w:val="de-DE"/>
        </w:rPr>
        <w:t>Prozess sein).</w:t>
      </w:r>
      <w:ins w:id="4" w:author="Jan Rehmann" w:date="2022-05-13T06:43:00Z">
        <w:r w:rsidR="004B000D">
          <w:rPr>
            <w:rFonts w:ascii="sans-serif" w:hAnsi="sans-serif"/>
            <w:lang w:val="de-DE"/>
          </w:rPr>
          <w:t xml:space="preserve"> [statt der Entgegensetzung von Anerkennung und Unterwerfung</w:t>
        </w:r>
      </w:ins>
      <w:ins w:id="5" w:author="Jan Rehmann" w:date="2022-05-13T06:44:00Z">
        <w:r w:rsidR="00C411FD">
          <w:rPr>
            <w:rFonts w:ascii="sans-serif" w:hAnsi="sans-serif"/>
            <w:lang w:val="de-DE"/>
          </w:rPr>
          <w:t>, die ja auch Honneth nicht so vornimmt,</w:t>
        </w:r>
      </w:ins>
      <w:ins w:id="6" w:author="Jan Rehmann" w:date="2022-05-13T06:43:00Z">
        <w:r w:rsidR="004B000D">
          <w:rPr>
            <w:rFonts w:ascii="sans-serif" w:hAnsi="sans-serif"/>
            <w:lang w:val="de-DE"/>
          </w:rPr>
          <w:t xml:space="preserve"> würde ich eher zwischen horizontalen und vertikalen Anrufungen durch „Autorit</w:t>
        </w:r>
      </w:ins>
      <w:ins w:id="7" w:author="Jan Rehmann" w:date="2022-05-13T06:44:00Z">
        <w:r w:rsidR="004B000D">
          <w:rPr>
            <w:rFonts w:ascii="sans-serif" w:hAnsi="sans-serif"/>
            <w:lang w:val="de-DE"/>
          </w:rPr>
          <w:t xml:space="preserve">ӓten“ unterscheiden] </w:t>
        </w:r>
      </w:ins>
      <w:del w:id="8" w:author="Jan Rehmann" w:date="2022-05-13T06:44:00Z">
        <w:r w:rsidRPr="008F4BF2" w:rsidDel="004B000D">
          <w:rPr>
            <w:rFonts w:ascii="sans-serif" w:hAnsi="sans-serif"/>
            <w:lang w:val="de-DE"/>
          </w:rPr>
          <w:br/>
        </w:r>
      </w:del>
      <w:r w:rsidRPr="008F4BF2">
        <w:rPr>
          <w:rFonts w:ascii="sans-serif" w:hAnsi="sans-serif"/>
          <w:lang w:val="de-DE"/>
        </w:rPr>
        <w:t>Dabei erscheint die Frage was nun eine solche „ideologische“ Anerkennung</w:t>
      </w:r>
      <w:r w:rsidRPr="008F4BF2">
        <w:rPr>
          <w:rFonts w:ascii="sans-serif" w:hAnsi="sans-serif"/>
          <w:lang w:val="de-DE"/>
        </w:rPr>
        <w:br/>
      </w:r>
      <w:r w:rsidRPr="008F4BF2">
        <w:rPr>
          <w:rFonts w:ascii="sans-serif" w:hAnsi="sans-serif"/>
          <w:lang w:val="de-DE"/>
        </w:rPr>
        <w:t>(im Kontrast zu einer „gerechtfertigten“) ist im Blick auf die Vergangenheit</w:t>
      </w:r>
      <w:r w:rsidRPr="008F4BF2">
        <w:rPr>
          <w:rFonts w:ascii="sans-serif" w:hAnsi="sans-serif"/>
          <w:lang w:val="de-DE"/>
        </w:rPr>
        <w:br/>
      </w:r>
      <w:r w:rsidRPr="008F4BF2">
        <w:rPr>
          <w:rFonts w:ascii="sans-serif" w:hAnsi="sans-serif"/>
          <w:lang w:val="de-DE"/>
        </w:rPr>
        <w:t>leicht, während dies s</w:t>
      </w:r>
      <w:r w:rsidRPr="008F4BF2">
        <w:rPr>
          <w:rFonts w:ascii="sans-serif" w:hAnsi="sans-serif"/>
          <w:lang w:val="de-DE"/>
        </w:rPr>
        <w:t>chwieriger wird, wenn aktuelle Formen der Anerkennung</w:t>
      </w:r>
      <w:r w:rsidRPr="008F4BF2">
        <w:rPr>
          <w:rFonts w:ascii="sans-serif" w:hAnsi="sans-serif"/>
          <w:lang w:val="de-DE"/>
        </w:rPr>
        <w:br/>
      </w:r>
      <w:r w:rsidRPr="008F4BF2">
        <w:rPr>
          <w:rFonts w:ascii="sans-serif" w:hAnsi="sans-serif"/>
          <w:lang w:val="de-DE"/>
        </w:rPr>
        <w:t>so beurteilen werden sollen, oder wir uns in die soziokulturellen Voraussetzun-</w:t>
      </w:r>
      <w:r w:rsidRPr="008F4BF2">
        <w:rPr>
          <w:rFonts w:ascii="sans-serif" w:hAnsi="sans-serif"/>
          <w:lang w:val="de-DE"/>
        </w:rPr>
        <w:br/>
      </w:r>
      <w:r w:rsidRPr="008F4BF2">
        <w:rPr>
          <w:rFonts w:ascii="sans-serif" w:hAnsi="sans-serif"/>
          <w:lang w:val="de-DE"/>
        </w:rPr>
        <w:t>gen der Vergangenheit hineinversetzen (vgl. S. 53). Diese Frage zu beantworten</w:t>
      </w:r>
      <w:r w:rsidRPr="008F4BF2">
        <w:rPr>
          <w:rFonts w:ascii="sans-serif" w:hAnsi="sans-serif"/>
          <w:lang w:val="de-DE"/>
        </w:rPr>
        <w:br/>
      </w:r>
      <w:r w:rsidRPr="008F4BF2">
        <w:rPr>
          <w:rFonts w:ascii="sans-serif" w:hAnsi="sans-serif"/>
          <w:lang w:val="de-DE"/>
        </w:rPr>
        <w:t>(wie können wir zwischen den zwei Formen vo</w:t>
      </w:r>
      <w:r w:rsidRPr="008F4BF2">
        <w:rPr>
          <w:rFonts w:ascii="sans-serif" w:hAnsi="sans-serif"/>
          <w:lang w:val="de-DE"/>
        </w:rPr>
        <w:t>n Anerkennung unterscheiden)</w:t>
      </w:r>
      <w:r w:rsidRPr="008F4BF2">
        <w:rPr>
          <w:rFonts w:ascii="sans-serif" w:hAnsi="sans-serif"/>
          <w:lang w:val="de-DE"/>
        </w:rPr>
        <w:br/>
      </w:r>
      <w:r w:rsidRPr="008F4BF2">
        <w:rPr>
          <w:rFonts w:ascii="sans-serif" w:hAnsi="sans-serif"/>
          <w:lang w:val="de-DE"/>
        </w:rPr>
        <w:t>versucht Honneth zu beantworten, wozu er zunächst den Begriff der Anerken-</w:t>
      </w:r>
      <w:r w:rsidRPr="008F4BF2">
        <w:rPr>
          <w:rFonts w:ascii="sans-serif" w:hAnsi="sans-serif"/>
          <w:lang w:val="de-DE"/>
        </w:rPr>
        <w:br/>
      </w:r>
      <w:r w:rsidRPr="008F4BF2">
        <w:rPr>
          <w:rFonts w:ascii="sans-serif" w:hAnsi="sans-serif"/>
          <w:lang w:val="de-DE"/>
        </w:rPr>
        <w:t>nung zu spezifizieren versucht.</w:t>
      </w:r>
      <w:r w:rsidRPr="008F4BF2">
        <w:rPr>
          <w:rFonts w:ascii="sans-serif" w:hAnsi="sans-serif"/>
          <w:lang w:val="de-DE"/>
        </w:rPr>
        <w:br/>
      </w:r>
      <w:r w:rsidRPr="008F4BF2">
        <w:rPr>
          <w:rFonts w:ascii="sans-serif" w:hAnsi="sans-serif"/>
          <w:lang w:val="de-DE"/>
        </w:rPr>
        <w:t>Spannend ist in dem Kontext die Abgrenzung von Althussers Vorstellung,</w:t>
      </w:r>
      <w:r w:rsidRPr="008F4BF2">
        <w:rPr>
          <w:rFonts w:ascii="sans-serif" w:hAnsi="sans-serif"/>
          <w:lang w:val="de-DE"/>
        </w:rPr>
        <w:br/>
      </w:r>
      <w:r w:rsidRPr="008F4BF2">
        <w:rPr>
          <w:rFonts w:ascii="sans-serif" w:hAnsi="sans-serif"/>
          <w:lang w:val="de-DE"/>
        </w:rPr>
        <w:t xml:space="preserve">dass </w:t>
      </w:r>
      <w:r w:rsidRPr="008F4BF2">
        <w:rPr>
          <w:rFonts w:ascii="sans-serif" w:hAnsi="sans-serif"/>
          <w:i/>
          <w:iCs/>
          <w:lang w:val="de-DE"/>
        </w:rPr>
        <w:t>jede</w:t>
      </w:r>
      <w:r w:rsidRPr="008F4BF2">
        <w:rPr>
          <w:rFonts w:ascii="sans-serif" w:hAnsi="sans-serif"/>
          <w:lang w:val="de-DE"/>
        </w:rPr>
        <w:t xml:space="preserve"> Anrufung »den Adressaten stets eine ima</w:t>
      </w:r>
      <w:r w:rsidRPr="008F4BF2">
        <w:rPr>
          <w:rFonts w:ascii="sans-serif" w:hAnsi="sans-serif"/>
          <w:lang w:val="de-DE"/>
        </w:rPr>
        <w:t>ginäre Einheit aufnötigt«</w:t>
      </w:r>
      <w:r w:rsidRPr="008F4BF2">
        <w:rPr>
          <w:rFonts w:ascii="sans-serif" w:hAnsi="sans-serif"/>
          <w:lang w:val="de-DE"/>
        </w:rPr>
        <w:br/>
      </w:r>
      <w:r w:rsidRPr="008F4BF2">
        <w:rPr>
          <w:rFonts w:ascii="sans-serif" w:hAnsi="sans-serif"/>
          <w:lang w:val="de-DE"/>
        </w:rPr>
        <w:t>(S. 54).</w:t>
      </w:r>
    </w:p>
    <w:p w:rsidR="003C6CA5" w:rsidRPr="008F4BF2" w:rsidRDefault="00F17607">
      <w:pPr>
        <w:pStyle w:val="Standard"/>
        <w:rPr>
          <w:lang w:val="de-DE"/>
        </w:rPr>
      </w:pPr>
      <w:r w:rsidRPr="008F4BF2">
        <w:rPr>
          <w:rFonts w:ascii="sans-serif" w:hAnsi="sans-serif"/>
          <w:lang w:val="de-DE"/>
        </w:rPr>
        <w:lastRenderedPageBreak/>
        <w:t>Dazu zählt Honneth zunächst vier Bestimmungen auf: Anerkennung ist</w:t>
      </w:r>
      <w:r w:rsidRPr="008F4BF2">
        <w:rPr>
          <w:rFonts w:ascii="sans-serif" w:hAnsi="sans-serif"/>
          <w:lang w:val="de-DE"/>
        </w:rPr>
        <w:br/>
      </w:r>
      <w:r w:rsidRPr="008F4BF2">
        <w:rPr>
          <w:rFonts w:ascii="sans-serif" w:hAnsi="sans-serif"/>
          <w:lang w:val="de-DE"/>
        </w:rPr>
        <w:t>eine positive Bewertung von Eigenschaften Anderer</w:t>
      </w:r>
      <w:r>
        <w:rPr>
          <w:rStyle w:val="FootnoteReference"/>
          <w:rFonts w:ascii="monospace" w:hAnsi="monospace"/>
        </w:rPr>
        <w:footnoteReference w:id="1"/>
      </w:r>
      <w:r w:rsidRPr="008F4BF2">
        <w:rPr>
          <w:rFonts w:ascii="sans-serif" w:hAnsi="sans-serif"/>
          <w:lang w:val="de-DE"/>
        </w:rPr>
        <w:t xml:space="preserve"> die sich</w:t>
      </w:r>
      <w:r w:rsidRPr="008F4BF2">
        <w:rPr>
          <w:rFonts w:ascii="sans-serif" w:hAnsi="sans-serif"/>
          <w:lang w:val="de-DE"/>
        </w:rPr>
        <w:t xml:space="preserve"> nicht nur durch</w:t>
      </w:r>
    </w:p>
    <w:p w:rsidR="003C6CA5" w:rsidRPr="008F4BF2" w:rsidRDefault="00F17607">
      <w:pPr>
        <w:pStyle w:val="Standard"/>
        <w:rPr>
          <w:lang w:val="de-DE"/>
        </w:rPr>
      </w:pPr>
      <w:r w:rsidRPr="008F4BF2">
        <w:rPr>
          <w:rFonts w:ascii="sans-serif" w:hAnsi="sans-serif"/>
          <w:lang w:val="de-DE"/>
        </w:rPr>
        <w:t>verbale Bekenntnisse, sondern durch Handlung ausdrücken, deren primäres</w:t>
      </w:r>
      <w:r w:rsidRPr="008F4BF2">
        <w:rPr>
          <w:rFonts w:ascii="sans-serif" w:hAnsi="sans-serif"/>
          <w:lang w:val="de-DE"/>
        </w:rPr>
        <w:br/>
      </w:r>
      <w:r w:rsidRPr="008F4BF2">
        <w:rPr>
          <w:rFonts w:ascii="sans-serif" w:hAnsi="sans-serif"/>
          <w:lang w:val="de-DE"/>
        </w:rPr>
        <w:t>Ziel eben diese Anerkennung ist (Anerkennung wird somit nicht als ein „Neben-</w:t>
      </w:r>
      <w:r w:rsidRPr="008F4BF2">
        <w:rPr>
          <w:rFonts w:ascii="sans-serif" w:hAnsi="sans-serif"/>
          <w:lang w:val="de-DE"/>
        </w:rPr>
        <w:br/>
      </w:r>
      <w:r w:rsidRPr="008F4BF2">
        <w:rPr>
          <w:rFonts w:ascii="sans-serif" w:hAnsi="sans-serif"/>
          <w:lang w:val="de-DE"/>
        </w:rPr>
        <w:t>produkt“ verstanden). Außerdem sei Anerkennung ein »Gattungsbegriff« mit</w:t>
      </w:r>
      <w:r w:rsidRPr="008F4BF2">
        <w:rPr>
          <w:rFonts w:ascii="sans-serif" w:hAnsi="sans-serif"/>
          <w:lang w:val="de-DE"/>
        </w:rPr>
        <w:br/>
      </w:r>
      <w:r w:rsidRPr="008F4BF2">
        <w:rPr>
          <w:rFonts w:ascii="sans-serif" w:hAnsi="sans-serif"/>
          <w:lang w:val="de-DE"/>
        </w:rPr>
        <w:t>Unterarten.</w:t>
      </w:r>
      <w:r w:rsidRPr="008F4BF2">
        <w:rPr>
          <w:rFonts w:ascii="sans-serif" w:hAnsi="sans-serif"/>
          <w:lang w:val="de-DE"/>
        </w:rPr>
        <w:br/>
      </w:r>
      <w:r w:rsidRPr="008F4BF2">
        <w:rPr>
          <w:rFonts w:ascii="sans-serif" w:hAnsi="sans-serif"/>
          <w:lang w:val="de-DE"/>
        </w:rPr>
        <w:t xml:space="preserve">Die </w:t>
      </w:r>
      <w:r w:rsidRPr="008F4BF2">
        <w:rPr>
          <w:rFonts w:ascii="sans-serif" w:hAnsi="sans-serif"/>
          <w:lang w:val="de-DE"/>
        </w:rPr>
        <w:t>Frage ist, woher diese positiv Bewertung kommt. Was gibt einem</w:t>
      </w:r>
      <w:r w:rsidRPr="008F4BF2">
        <w:rPr>
          <w:rFonts w:ascii="sans-serif" w:hAnsi="sans-serif"/>
          <w:lang w:val="de-DE"/>
        </w:rPr>
        <w:br/>
      </w:r>
      <w:r w:rsidRPr="008F4BF2">
        <w:rPr>
          <w:rFonts w:ascii="sans-serif" w:hAnsi="sans-serif"/>
          <w:lang w:val="de-DE"/>
        </w:rPr>
        <w:t>Subjekt (oder einer Institution) die Kriterien an die Hand etwas als positiv zu</w:t>
      </w:r>
      <w:r w:rsidRPr="008F4BF2">
        <w:rPr>
          <w:rFonts w:ascii="sans-serif" w:hAnsi="sans-serif"/>
          <w:lang w:val="de-DE"/>
        </w:rPr>
        <w:br/>
      </w:r>
      <w:r w:rsidRPr="008F4BF2">
        <w:rPr>
          <w:rFonts w:ascii="sans-serif" w:hAnsi="sans-serif"/>
          <w:lang w:val="de-DE"/>
        </w:rPr>
        <w:t>bewerten, gerade im Kontext eines Kultur-übergreifend Blicks? Dazu schlägt</w:t>
      </w:r>
      <w:r w:rsidRPr="008F4BF2">
        <w:rPr>
          <w:rFonts w:ascii="sans-serif" w:hAnsi="sans-serif"/>
          <w:lang w:val="de-DE"/>
        </w:rPr>
        <w:br/>
      </w:r>
      <w:r w:rsidRPr="008F4BF2">
        <w:rPr>
          <w:rFonts w:ascii="sans-serif" w:hAnsi="sans-serif"/>
          <w:lang w:val="de-DE"/>
        </w:rPr>
        <w:t>Honneth den Begriff der »zweiten Natur</w:t>
      </w:r>
      <w:r w:rsidRPr="008F4BF2">
        <w:rPr>
          <w:rFonts w:ascii="sans-serif" w:hAnsi="sans-serif"/>
          <w:lang w:val="de-DE"/>
        </w:rPr>
        <w:t>« vor, der nahelegt, dass die Subjekt</w:t>
      </w:r>
      <w:r w:rsidRPr="008F4BF2">
        <w:rPr>
          <w:rFonts w:ascii="sans-serif" w:hAnsi="sans-serif"/>
          <w:lang w:val="de-DE"/>
        </w:rPr>
        <w:br/>
      </w:r>
      <w:r w:rsidRPr="008F4BF2">
        <w:rPr>
          <w:rFonts w:ascii="sans-serif" w:hAnsi="sans-serif"/>
          <w:lang w:val="de-DE"/>
        </w:rPr>
        <w:t>in einem Bildungsprozess Eigenschaften und Werte aufnehmen die es ihnen</w:t>
      </w:r>
      <w:r w:rsidRPr="008F4BF2">
        <w:rPr>
          <w:rFonts w:ascii="sans-serif" w:hAnsi="sans-serif"/>
          <w:lang w:val="de-DE"/>
        </w:rPr>
        <w:br/>
      </w:r>
      <w:r w:rsidRPr="008F4BF2">
        <w:rPr>
          <w:rFonts w:ascii="sans-serif" w:hAnsi="sans-serif"/>
          <w:lang w:val="de-DE"/>
        </w:rPr>
        <w:t>möglich machen diese im sozialen Kontext anzuwenden und damit bestimmte</w:t>
      </w:r>
      <w:r w:rsidRPr="008F4BF2">
        <w:rPr>
          <w:rFonts w:ascii="sans-serif" w:hAnsi="sans-serif"/>
          <w:lang w:val="de-DE"/>
        </w:rPr>
        <w:br/>
      </w:r>
      <w:r w:rsidRPr="008F4BF2">
        <w:rPr>
          <w:rFonts w:ascii="sans-serif" w:hAnsi="sans-serif"/>
          <w:lang w:val="de-DE"/>
        </w:rPr>
        <w:t xml:space="preserve">Eigenschaften anderer eben positiv zu bewerten, sie </w:t>
      </w:r>
      <w:r w:rsidRPr="008F4BF2">
        <w:rPr>
          <w:rFonts w:ascii="sans-serif" w:hAnsi="sans-serif"/>
          <w:i/>
          <w:iCs/>
          <w:lang w:val="de-DE"/>
        </w:rPr>
        <w:t>anzuerkennen</w:t>
      </w:r>
      <w:r w:rsidRPr="008F4BF2">
        <w:rPr>
          <w:rFonts w:ascii="sans-serif" w:hAnsi="sans-serif"/>
          <w:lang w:val="de-DE"/>
        </w:rPr>
        <w:t>. Honneth</w:t>
      </w:r>
      <w:r w:rsidRPr="008F4BF2">
        <w:rPr>
          <w:rFonts w:ascii="sans-serif" w:hAnsi="sans-serif"/>
          <w:lang w:val="de-DE"/>
        </w:rPr>
        <w:br/>
      </w:r>
      <w:r w:rsidRPr="008F4BF2">
        <w:rPr>
          <w:rFonts w:ascii="sans-serif" w:hAnsi="sans-serif"/>
          <w:lang w:val="de-DE"/>
        </w:rPr>
        <w:t>schreibt:</w:t>
      </w:r>
    </w:p>
    <w:p w:rsidR="003C6CA5" w:rsidRPr="008F4BF2" w:rsidRDefault="00F17607">
      <w:pPr>
        <w:pStyle w:val="Standard"/>
        <w:rPr>
          <w:lang w:val="de-DE"/>
        </w:rPr>
      </w:pPr>
      <w:r w:rsidRPr="008F4BF2">
        <w:rPr>
          <w:rFonts w:ascii="sans-serif" w:hAnsi="sans-serif"/>
          <w:lang w:val="de-DE"/>
        </w:rPr>
        <w:tab/>
      </w:r>
      <w:r w:rsidRPr="008F4BF2">
        <w:rPr>
          <w:rFonts w:ascii="sans-serif" w:hAnsi="sans-serif"/>
          <w:lang w:val="de-DE"/>
        </w:rPr>
        <w:t>im Ergebnis könnten wir dann das menschliche Anerkennungsverhalten</w:t>
      </w:r>
      <w:r w:rsidRPr="008F4BF2">
        <w:rPr>
          <w:rFonts w:ascii="sans-serif" w:hAnsi="sans-serif"/>
          <w:lang w:val="de-DE"/>
        </w:rPr>
        <w:br/>
      </w:r>
      <w:r w:rsidRPr="008F4BF2">
        <w:rPr>
          <w:rFonts w:ascii="sans-serif" w:hAnsi="sans-serif"/>
          <w:lang w:val="de-DE"/>
        </w:rPr>
        <w:tab/>
        <w:t>als ein Bündel von Gewohnheiten verstehen, die im Prozess der Sozial-</w:t>
      </w:r>
      <w:r w:rsidRPr="008F4BF2">
        <w:rPr>
          <w:rFonts w:ascii="sans-serif" w:hAnsi="sans-serif"/>
          <w:lang w:val="de-DE"/>
        </w:rPr>
        <w:br/>
      </w:r>
      <w:r w:rsidRPr="008F4BF2">
        <w:rPr>
          <w:rFonts w:ascii="sans-serif" w:hAnsi="sans-serif"/>
          <w:lang w:val="de-DE"/>
        </w:rPr>
        <w:tab/>
        <w:t>isation mit den revisionsfähigen Gründen des Wertes anderer Personen</w:t>
      </w:r>
      <w:r w:rsidRPr="008F4BF2">
        <w:rPr>
          <w:rFonts w:ascii="sans-serif" w:hAnsi="sans-serif"/>
          <w:lang w:val="de-DE"/>
        </w:rPr>
        <w:br/>
      </w:r>
      <w:r w:rsidRPr="008F4BF2">
        <w:rPr>
          <w:rFonts w:ascii="sans-serif" w:hAnsi="sans-serif"/>
          <w:lang w:val="de-DE"/>
        </w:rPr>
        <w:tab/>
        <w:t>verknüpft worden sind. – S. 58</w:t>
      </w:r>
      <w:ins w:id="9" w:author="Jan Rehmann" w:date="2022-05-13T06:35:00Z">
        <w:r w:rsidR="004B000D">
          <w:rPr>
            <w:rFonts w:ascii="sans-serif" w:hAnsi="sans-serif"/>
            <w:lang w:val="de-DE"/>
          </w:rPr>
          <w:t xml:space="preserve"> [[hat er damit nicht seine vorangegangene Unterscheidung zwischen attributiver/produzierender und rezeptiver/reproduktiver Anerkennung hinfӓ</w:t>
        </w:r>
      </w:ins>
      <w:ins w:id="10" w:author="Jan Rehmann" w:date="2022-05-13T06:36:00Z">
        <w:r w:rsidR="004B000D">
          <w:rPr>
            <w:rFonts w:ascii="sans-serif" w:hAnsi="sans-serif"/>
            <w:lang w:val="de-DE"/>
          </w:rPr>
          <w:t>llig gemacht?]]</w:t>
        </w:r>
      </w:ins>
    </w:p>
    <w:p w:rsidR="003C6CA5" w:rsidRPr="008F4BF2" w:rsidRDefault="003C6CA5">
      <w:pPr>
        <w:pStyle w:val="Standard"/>
        <w:rPr>
          <w:lang w:val="de-DE"/>
        </w:rPr>
      </w:pPr>
    </w:p>
    <w:p w:rsidR="003C6CA5" w:rsidRDefault="00F17607">
      <w:pPr>
        <w:pStyle w:val="Standard"/>
        <w:rPr>
          <w:ins w:id="11" w:author="Jan Rehmann" w:date="2022-05-13T06:42:00Z"/>
          <w:rFonts w:ascii="sans-serif" w:hAnsi="sans-serif"/>
          <w:lang w:val="de-DE"/>
        </w:rPr>
      </w:pPr>
      <w:r w:rsidRPr="008F4BF2">
        <w:rPr>
          <w:rFonts w:ascii="sans-serif" w:hAnsi="sans-serif"/>
          <w:lang w:val="de-DE"/>
        </w:rPr>
        <w:t>Dami</w:t>
      </w:r>
      <w:r w:rsidRPr="008F4BF2">
        <w:rPr>
          <w:rFonts w:ascii="sans-serif" w:hAnsi="sans-serif"/>
          <w:lang w:val="de-DE"/>
        </w:rPr>
        <w:t>t ist ein Kriterium für die Bewertung gegeben, welches einerseits nicht</w:t>
      </w:r>
      <w:r w:rsidRPr="008F4BF2">
        <w:rPr>
          <w:rFonts w:ascii="sans-serif" w:hAnsi="sans-serif"/>
          <w:lang w:val="de-DE"/>
        </w:rPr>
        <w:br/>
      </w:r>
      <w:r w:rsidRPr="008F4BF2">
        <w:rPr>
          <w:rFonts w:ascii="sans-serif" w:hAnsi="sans-serif"/>
          <w:lang w:val="de-DE"/>
        </w:rPr>
        <w:t>von außen kommt, kein mir fremdes Gesetz ist, da ich es mir handelnd im</w:t>
      </w:r>
      <w:r w:rsidRPr="008F4BF2">
        <w:rPr>
          <w:rFonts w:ascii="sans-serif" w:hAnsi="sans-serif"/>
          <w:lang w:val="de-DE"/>
        </w:rPr>
        <w:br/>
      </w:r>
      <w:r w:rsidRPr="008F4BF2">
        <w:rPr>
          <w:rFonts w:ascii="sans-serif" w:hAnsi="sans-serif"/>
          <w:lang w:val="de-DE"/>
        </w:rPr>
        <w:t xml:space="preserve">sittlichen Kontext angeeignet habe (es ist </w:t>
      </w:r>
      <w:r w:rsidRPr="008F4BF2">
        <w:rPr>
          <w:rFonts w:ascii="sans-serif" w:hAnsi="sans-serif"/>
          <w:i/>
          <w:iCs/>
          <w:lang w:val="de-DE"/>
        </w:rPr>
        <w:t>meine</w:t>
      </w:r>
      <w:r w:rsidRPr="008F4BF2">
        <w:rPr>
          <w:rFonts w:ascii="sans-serif" w:hAnsi="sans-serif"/>
          <w:lang w:val="de-DE"/>
        </w:rPr>
        <w:t xml:space="preserve"> Natur geworden) und ander-</w:t>
      </w:r>
      <w:r w:rsidRPr="008F4BF2">
        <w:rPr>
          <w:rFonts w:ascii="sans-serif" w:hAnsi="sans-serif"/>
          <w:lang w:val="de-DE"/>
        </w:rPr>
        <w:br/>
      </w:r>
      <w:r w:rsidRPr="008F4BF2">
        <w:rPr>
          <w:rFonts w:ascii="sans-serif" w:hAnsi="sans-serif"/>
          <w:lang w:val="de-DE"/>
        </w:rPr>
        <w:t>erseits zugleich noch immer als obje</w:t>
      </w:r>
      <w:r w:rsidRPr="008F4BF2">
        <w:rPr>
          <w:rFonts w:ascii="sans-serif" w:hAnsi="sans-serif"/>
          <w:lang w:val="de-DE"/>
        </w:rPr>
        <w:t>ktives nicht willkürliches Kriterium gelten</w:t>
      </w:r>
      <w:r w:rsidRPr="008F4BF2">
        <w:rPr>
          <w:rFonts w:ascii="sans-serif" w:hAnsi="sans-serif"/>
          <w:lang w:val="de-DE"/>
        </w:rPr>
        <w:br/>
      </w:r>
      <w:r w:rsidRPr="008F4BF2">
        <w:rPr>
          <w:rFonts w:ascii="sans-serif" w:hAnsi="sans-serif"/>
          <w:lang w:val="de-DE"/>
        </w:rPr>
        <w:t>kann. Damit stellt dies eine radikale Gegenposition zu Althusser da, in der An-</w:t>
      </w:r>
      <w:r w:rsidRPr="008F4BF2">
        <w:rPr>
          <w:rFonts w:ascii="sans-serif" w:hAnsi="sans-serif"/>
          <w:lang w:val="de-DE"/>
        </w:rPr>
        <w:br/>
      </w:r>
      <w:r w:rsidRPr="008F4BF2">
        <w:rPr>
          <w:rFonts w:ascii="sans-serif" w:hAnsi="sans-serif"/>
          <w:lang w:val="de-DE"/>
        </w:rPr>
        <w:t>erkennung und Subjektwerdung als eine Form von Autonomie verstanden wer-</w:t>
      </w:r>
      <w:r w:rsidRPr="008F4BF2">
        <w:rPr>
          <w:rFonts w:ascii="sans-serif" w:hAnsi="sans-serif"/>
          <w:lang w:val="de-DE"/>
        </w:rPr>
        <w:br/>
      </w:r>
      <w:r w:rsidRPr="008F4BF2">
        <w:rPr>
          <w:rFonts w:ascii="sans-serif" w:hAnsi="sans-serif"/>
          <w:lang w:val="de-DE"/>
        </w:rPr>
        <w:t>den kann, nach Kants Formel des selbstgegebenen Gesetzes. Z</w:t>
      </w:r>
      <w:r w:rsidRPr="008F4BF2">
        <w:rPr>
          <w:rFonts w:ascii="sans-serif" w:hAnsi="sans-serif"/>
          <w:lang w:val="de-DE"/>
        </w:rPr>
        <w:t>ugleich kommt</w:t>
      </w:r>
      <w:r w:rsidRPr="008F4BF2">
        <w:rPr>
          <w:rFonts w:ascii="sans-serif" w:hAnsi="sans-serif"/>
          <w:lang w:val="de-DE"/>
        </w:rPr>
        <w:br/>
      </w:r>
      <w:r w:rsidRPr="008F4BF2">
        <w:rPr>
          <w:rFonts w:ascii="sans-serif" w:hAnsi="sans-serif"/>
          <w:lang w:val="de-DE"/>
        </w:rPr>
        <w:t>hier aber ein Problem auf, welches bereits von Hegel thematisiert wird, von</w:t>
      </w:r>
      <w:r w:rsidRPr="008F4BF2">
        <w:rPr>
          <w:rFonts w:ascii="sans-serif" w:hAnsi="sans-serif"/>
          <w:lang w:val="de-DE"/>
        </w:rPr>
        <w:br/>
      </w:r>
      <w:r w:rsidRPr="008F4BF2">
        <w:rPr>
          <w:rFonts w:ascii="sans-serif" w:hAnsi="sans-serif"/>
          <w:lang w:val="de-DE"/>
        </w:rPr>
        <w:t>dem dieser Begriff der zweiten Natur entlehnt ist, und welches sich im Begriff</w:t>
      </w:r>
      <w:r w:rsidRPr="008F4BF2">
        <w:rPr>
          <w:rFonts w:ascii="sans-serif" w:hAnsi="sans-serif"/>
          <w:lang w:val="de-DE"/>
        </w:rPr>
        <w:br/>
      </w:r>
      <w:r w:rsidRPr="008F4BF2">
        <w:rPr>
          <w:rFonts w:ascii="sans-serif" w:hAnsi="sans-serif"/>
          <w:lang w:val="de-DE"/>
        </w:rPr>
        <w:t>der Gewohnheit zeigt: wie kann ich von Anerkennung sprechen, wenn diese</w:t>
      </w:r>
      <w:r w:rsidRPr="008F4BF2">
        <w:rPr>
          <w:rFonts w:ascii="sans-serif" w:hAnsi="sans-serif"/>
          <w:lang w:val="de-DE"/>
        </w:rPr>
        <w:br/>
      </w:r>
      <w:r w:rsidRPr="008F4BF2">
        <w:rPr>
          <w:rFonts w:ascii="sans-serif" w:hAnsi="sans-serif"/>
          <w:lang w:val="de-DE"/>
        </w:rPr>
        <w:t>bloß Resultat v</w:t>
      </w:r>
      <w:r w:rsidRPr="008F4BF2">
        <w:rPr>
          <w:rFonts w:ascii="sans-serif" w:hAnsi="sans-serif"/>
          <w:lang w:val="de-DE"/>
        </w:rPr>
        <w:t>on Gewohnheit, d.h. keiner bewussten freien Entscheidung, also</w:t>
      </w:r>
      <w:r w:rsidRPr="008F4BF2">
        <w:rPr>
          <w:rFonts w:ascii="sans-serif" w:hAnsi="sans-serif"/>
          <w:lang w:val="de-DE"/>
        </w:rPr>
        <w:br/>
      </w:r>
      <w:r w:rsidRPr="008F4BF2">
        <w:rPr>
          <w:rFonts w:ascii="sans-serif" w:hAnsi="sans-serif"/>
          <w:lang w:val="de-DE"/>
        </w:rPr>
        <w:t xml:space="preserve">nicht Geist, sondern </w:t>
      </w:r>
      <w:r w:rsidRPr="008F4BF2">
        <w:rPr>
          <w:rFonts w:ascii="sans-serif" w:hAnsi="sans-serif"/>
          <w:i/>
          <w:iCs/>
          <w:lang w:val="de-DE"/>
        </w:rPr>
        <w:t>Natur</w:t>
      </w:r>
      <w:r w:rsidRPr="008F4BF2">
        <w:rPr>
          <w:rFonts w:ascii="sans-serif" w:hAnsi="sans-serif"/>
          <w:lang w:val="de-DE"/>
        </w:rPr>
        <w:t>, ist?</w:t>
      </w:r>
      <w:r w:rsidRPr="008F4BF2">
        <w:rPr>
          <w:rFonts w:ascii="sans-serif" w:hAnsi="sans-serif"/>
          <w:lang w:val="de-DE"/>
        </w:rPr>
        <w:br/>
      </w:r>
      <w:r w:rsidRPr="008F4BF2">
        <w:rPr>
          <w:rFonts w:ascii="sans-serif" w:hAnsi="sans-serif"/>
          <w:lang w:val="de-DE"/>
        </w:rPr>
        <w:t>Von diesem Problem einmal abgesehen, kann Honneth dann zu der Un-</w:t>
      </w:r>
      <w:r w:rsidRPr="008F4BF2">
        <w:rPr>
          <w:rFonts w:ascii="sans-serif" w:hAnsi="sans-serif"/>
          <w:lang w:val="de-DE"/>
        </w:rPr>
        <w:br/>
      </w:r>
      <w:r w:rsidRPr="008F4BF2">
        <w:rPr>
          <w:rFonts w:ascii="sans-serif" w:hAnsi="sans-serif"/>
          <w:lang w:val="de-DE"/>
        </w:rPr>
        <w:t>terscheidung zwischen ideologischer und begründeter Anerkennung vorans-</w:t>
      </w:r>
      <w:r w:rsidRPr="008F4BF2">
        <w:rPr>
          <w:rFonts w:ascii="sans-serif" w:hAnsi="sans-serif"/>
          <w:lang w:val="de-DE"/>
        </w:rPr>
        <w:br/>
      </w:r>
      <w:r w:rsidRPr="008F4BF2">
        <w:rPr>
          <w:rFonts w:ascii="sans-serif" w:hAnsi="sans-serif"/>
          <w:lang w:val="de-DE"/>
        </w:rPr>
        <w:t xml:space="preserve">chreiten: Anerkennung </w:t>
      </w:r>
      <w:r w:rsidRPr="008F4BF2">
        <w:rPr>
          <w:rFonts w:ascii="sans-serif" w:hAnsi="sans-serif"/>
          <w:lang w:val="de-DE"/>
        </w:rPr>
        <w:t>darf – wie bereits erwähnt – nicht nur mündliches</w:t>
      </w:r>
      <w:r w:rsidRPr="008F4BF2">
        <w:rPr>
          <w:rFonts w:ascii="sans-serif" w:hAnsi="sans-serif"/>
          <w:lang w:val="de-DE"/>
        </w:rPr>
        <w:br/>
      </w:r>
      <w:r w:rsidRPr="008F4BF2">
        <w:rPr>
          <w:rFonts w:ascii="sans-serif" w:hAnsi="sans-serif"/>
          <w:lang w:val="de-DE"/>
        </w:rPr>
        <w:t>Bekenntnis sein, sondern muss sich auch praktisch handelnd verwirklichen</w:t>
      </w:r>
      <w:r w:rsidRPr="008F4BF2">
        <w:rPr>
          <w:rFonts w:ascii="sans-serif" w:hAnsi="sans-serif"/>
          <w:lang w:val="de-DE"/>
        </w:rPr>
        <w:br/>
      </w:r>
      <w:r w:rsidRPr="008F4BF2">
        <w:rPr>
          <w:rFonts w:ascii="sans-serif" w:hAnsi="sans-serif"/>
          <w:lang w:val="de-DE"/>
        </w:rPr>
        <w:t>und es muss der primäre Zweck sein. Im Zwischenmenschlichen ist dies nach</w:t>
      </w:r>
      <w:r w:rsidRPr="008F4BF2">
        <w:rPr>
          <w:rFonts w:ascii="sans-serif" w:hAnsi="sans-serif"/>
          <w:lang w:val="de-DE"/>
        </w:rPr>
        <w:br/>
      </w:r>
      <w:r w:rsidRPr="008F4BF2">
        <w:rPr>
          <w:rFonts w:ascii="sans-serif" w:hAnsi="sans-serif"/>
          <w:lang w:val="de-DE"/>
        </w:rPr>
        <w:t>Honneth leicht zu erkennen</w:t>
      </w:r>
      <w:ins w:id="12" w:author="Jan Rehmann" w:date="2022-05-13T06:38:00Z">
        <w:r w:rsidR="004B000D">
          <w:rPr>
            <w:rFonts w:ascii="sans-serif" w:hAnsi="sans-serif"/>
            <w:lang w:val="de-DE"/>
          </w:rPr>
          <w:t xml:space="preserve"> [glaub ich aber nicht]</w:t>
        </w:r>
      </w:ins>
      <w:r w:rsidRPr="008F4BF2">
        <w:rPr>
          <w:rFonts w:ascii="sans-serif" w:hAnsi="sans-serif"/>
          <w:lang w:val="de-DE"/>
        </w:rPr>
        <w:t>, schwieriger wird es, wenn Anerk</w:t>
      </w:r>
      <w:r w:rsidRPr="008F4BF2">
        <w:rPr>
          <w:rFonts w:ascii="sans-serif" w:hAnsi="sans-serif"/>
          <w:lang w:val="de-DE"/>
        </w:rPr>
        <w:t>ennungen durch</w:t>
      </w:r>
      <w:r w:rsidRPr="008F4BF2">
        <w:rPr>
          <w:rFonts w:ascii="sans-serif" w:hAnsi="sans-serif"/>
          <w:lang w:val="de-DE"/>
        </w:rPr>
        <w:br/>
      </w:r>
      <w:r w:rsidRPr="008F4BF2">
        <w:rPr>
          <w:rFonts w:ascii="sans-serif" w:hAnsi="sans-serif"/>
          <w:lang w:val="de-DE"/>
        </w:rPr>
        <w:t>Institutionen (bspw. dem Arbeitgeber) betrachtet werden. Dazu führt Hon-</w:t>
      </w:r>
      <w:r w:rsidRPr="008F4BF2">
        <w:rPr>
          <w:rFonts w:ascii="sans-serif" w:hAnsi="sans-serif"/>
          <w:lang w:val="de-DE"/>
        </w:rPr>
        <w:br/>
      </w:r>
      <w:r w:rsidRPr="008F4BF2">
        <w:rPr>
          <w:rFonts w:ascii="sans-serif" w:hAnsi="sans-serif"/>
          <w:lang w:val="de-DE"/>
        </w:rPr>
        <w:t>neth neben der »„evaluativen“ Komponente« die »„</w:t>
      </w:r>
      <w:r w:rsidRPr="008F4BF2">
        <w:rPr>
          <w:rFonts w:ascii="sans-serif" w:hAnsi="sans-serif"/>
          <w:i/>
          <w:iCs/>
          <w:lang w:val="de-DE"/>
        </w:rPr>
        <w:t>materielle</w:t>
      </w:r>
      <w:r w:rsidRPr="008F4BF2">
        <w:rPr>
          <w:rFonts w:ascii="sans-serif" w:hAnsi="sans-serif"/>
          <w:lang w:val="de-DE"/>
        </w:rPr>
        <w:t>“ Komponente«</w:t>
      </w:r>
      <w:r w:rsidRPr="008F4BF2">
        <w:rPr>
          <w:rFonts w:ascii="sans-serif" w:hAnsi="sans-serif"/>
          <w:lang w:val="de-DE"/>
        </w:rPr>
        <w:br/>
      </w:r>
      <w:r w:rsidRPr="008F4BF2">
        <w:rPr>
          <w:rFonts w:ascii="sans-serif" w:hAnsi="sans-serif"/>
          <w:lang w:val="de-DE"/>
        </w:rPr>
        <w:t>(S. 67) ein: es genügt nicht bloß evaluativ Eigenschaften zu affirmieren, son-</w:t>
      </w:r>
      <w:r w:rsidRPr="008F4BF2">
        <w:rPr>
          <w:rFonts w:ascii="sans-serif" w:hAnsi="sans-serif"/>
          <w:lang w:val="de-DE"/>
        </w:rPr>
        <w:br/>
      </w:r>
      <w:r w:rsidRPr="008F4BF2">
        <w:rPr>
          <w:rFonts w:ascii="sans-serif" w:hAnsi="sans-serif"/>
          <w:lang w:val="de-DE"/>
        </w:rPr>
        <w:t xml:space="preserve">dern es muss </w:t>
      </w:r>
      <w:r w:rsidRPr="008F4BF2">
        <w:rPr>
          <w:rFonts w:ascii="sans-serif" w:hAnsi="sans-serif"/>
          <w:lang w:val="de-DE"/>
        </w:rPr>
        <w:t>»darüber hinaus auch noch die Voraussetzung erfüllt [werden],</w:t>
      </w:r>
      <w:r w:rsidRPr="008F4BF2">
        <w:rPr>
          <w:rFonts w:ascii="sans-serif" w:hAnsi="sans-serif"/>
          <w:lang w:val="de-DE"/>
        </w:rPr>
        <w:br/>
      </w:r>
      <w:r w:rsidRPr="008F4BF2">
        <w:rPr>
          <w:rFonts w:ascii="sans-serif" w:hAnsi="sans-serif"/>
          <w:lang w:val="de-DE"/>
        </w:rPr>
        <w:t>der neuen Werteeigenschaft in materieller Hinsicht gerecht zu werden« (ebd.).</w:t>
      </w:r>
    </w:p>
    <w:p w:rsidR="004B000D" w:rsidRPr="008F4BF2" w:rsidRDefault="004B000D">
      <w:pPr>
        <w:pStyle w:val="Standard"/>
        <w:rPr>
          <w:lang w:val="de-DE"/>
        </w:rPr>
      </w:pPr>
    </w:p>
    <w:p w:rsidR="003C6CA5" w:rsidRDefault="00F17607">
      <w:pPr>
        <w:pStyle w:val="Standard"/>
        <w:rPr>
          <w:ins w:id="13" w:author="Jan Rehmann" w:date="2022-05-13T06:41:00Z"/>
          <w:rFonts w:ascii="sans-serif" w:hAnsi="sans-serif"/>
          <w:lang w:val="de-DE"/>
        </w:rPr>
      </w:pPr>
      <w:r w:rsidRPr="008F4BF2">
        <w:rPr>
          <w:rFonts w:ascii="sans-serif" w:hAnsi="sans-serif"/>
          <w:lang w:val="de-DE"/>
        </w:rPr>
        <w:t>Anerkennungen können dann nach dem Verfahren der internen (</w:t>
      </w:r>
      <w:r w:rsidRPr="008F4BF2">
        <w:rPr>
          <w:rFonts w:ascii="sans-serif" w:hAnsi="sans-serif"/>
          <w:i/>
          <w:iCs/>
          <w:lang w:val="de-DE"/>
        </w:rPr>
        <w:t>nicht</w:t>
      </w:r>
      <w:r w:rsidRPr="008F4BF2">
        <w:rPr>
          <w:rFonts w:ascii="sans-serif" w:hAnsi="sans-serif"/>
          <w:lang w:val="de-DE"/>
        </w:rPr>
        <w:t xml:space="preserve">  »imman-</w:t>
      </w:r>
      <w:r w:rsidRPr="008F4BF2">
        <w:rPr>
          <w:rFonts w:ascii="sans-serif" w:hAnsi="sans-serif"/>
          <w:lang w:val="de-DE"/>
        </w:rPr>
        <w:br/>
      </w:r>
      <w:r w:rsidRPr="008F4BF2">
        <w:rPr>
          <w:rFonts w:ascii="sans-serif" w:hAnsi="sans-serif"/>
          <w:lang w:val="de-DE"/>
        </w:rPr>
        <w:t>enten« (vgl. Jaeggi)) Kritik beurteilt wer</w:t>
      </w:r>
      <w:r w:rsidRPr="008F4BF2">
        <w:rPr>
          <w:rFonts w:ascii="sans-serif" w:hAnsi="sans-serif"/>
          <w:lang w:val="de-DE"/>
        </w:rPr>
        <w:t>den: wird die materielle Komponente</w:t>
      </w:r>
      <w:r w:rsidRPr="008F4BF2">
        <w:rPr>
          <w:rFonts w:ascii="sans-serif" w:hAnsi="sans-serif"/>
          <w:lang w:val="de-DE"/>
        </w:rPr>
        <w:br/>
      </w:r>
      <w:r w:rsidRPr="008F4BF2">
        <w:rPr>
          <w:rFonts w:ascii="sans-serif" w:hAnsi="sans-serif"/>
          <w:lang w:val="de-DE"/>
        </w:rPr>
        <w:t>der evaluativen gerecht? (immanente Kritik würde im Gegensatz dazu bereits</w:t>
      </w:r>
      <w:r w:rsidRPr="008F4BF2">
        <w:rPr>
          <w:rFonts w:ascii="sans-serif" w:hAnsi="sans-serif"/>
          <w:lang w:val="de-DE"/>
        </w:rPr>
        <w:br/>
      </w:r>
      <w:r w:rsidRPr="008F4BF2">
        <w:rPr>
          <w:rFonts w:ascii="sans-serif" w:hAnsi="sans-serif"/>
          <w:lang w:val="de-DE"/>
        </w:rPr>
        <w:t>in der normativen Sphäre des Evaluativen nach einer »Krise« (Jaeggi) suchen,</w:t>
      </w:r>
      <w:r w:rsidRPr="008F4BF2">
        <w:rPr>
          <w:rFonts w:ascii="sans-serif" w:hAnsi="sans-serif"/>
          <w:lang w:val="de-DE"/>
        </w:rPr>
        <w:br/>
      </w:r>
      <w:r w:rsidRPr="008F4BF2">
        <w:rPr>
          <w:rFonts w:ascii="sans-serif" w:hAnsi="sans-serif"/>
          <w:lang w:val="de-DE"/>
        </w:rPr>
        <w:t>die selbst die Nicht-Erfüllung bedingt. Diese „stärkere“ Form der Kr</w:t>
      </w:r>
      <w:r w:rsidRPr="008F4BF2">
        <w:rPr>
          <w:rFonts w:ascii="sans-serif" w:hAnsi="sans-serif"/>
          <w:lang w:val="de-DE"/>
        </w:rPr>
        <w:t>itik wird</w:t>
      </w:r>
      <w:r w:rsidRPr="008F4BF2">
        <w:rPr>
          <w:rFonts w:ascii="sans-serif" w:hAnsi="sans-serif"/>
          <w:lang w:val="de-DE"/>
        </w:rPr>
        <w:br/>
      </w:r>
      <w:r w:rsidRPr="008F4BF2">
        <w:rPr>
          <w:rFonts w:ascii="sans-serif" w:hAnsi="sans-serif"/>
          <w:lang w:val="de-DE"/>
        </w:rPr>
        <w:t>von Honneth hier nicht angewandt)</w:t>
      </w:r>
    </w:p>
    <w:p w:rsidR="004B000D" w:rsidRDefault="004B000D">
      <w:pPr>
        <w:pStyle w:val="Standard"/>
        <w:rPr>
          <w:ins w:id="14" w:author="Jan Rehmann" w:date="2022-05-13T06:45:00Z"/>
          <w:rFonts w:ascii="sans-serif" w:hAnsi="sans-serif"/>
          <w:lang w:val="de-DE"/>
        </w:rPr>
      </w:pPr>
      <w:ins w:id="15" w:author="Jan Rehmann" w:date="2022-05-13T06:41:00Z">
        <w:r>
          <w:rPr>
            <w:rFonts w:ascii="sans-serif" w:hAnsi="sans-serif"/>
            <w:lang w:val="de-DE"/>
          </w:rPr>
          <w:t xml:space="preserve">der Unterschied zwischen Honneths und Jaeggis immanenter Kritik müsste </w:t>
        </w:r>
      </w:ins>
      <w:ins w:id="16" w:author="Jan Rehmann" w:date="2022-05-13T06:45:00Z">
        <w:r w:rsidR="00C411FD">
          <w:rPr>
            <w:rFonts w:ascii="sans-serif" w:hAnsi="sans-serif"/>
            <w:lang w:val="de-DE"/>
          </w:rPr>
          <w:t xml:space="preserve">noch </w:t>
        </w:r>
      </w:ins>
      <w:ins w:id="17" w:author="Jan Rehmann" w:date="2022-05-13T06:41:00Z">
        <w:r>
          <w:rPr>
            <w:rFonts w:ascii="sans-serif" w:hAnsi="sans-serif"/>
            <w:lang w:val="de-DE"/>
          </w:rPr>
          <w:t>genauer gezeigt werden.</w:t>
        </w:r>
      </w:ins>
      <w:ins w:id="18" w:author="Jan Rehmann" w:date="2022-05-13T06:42:00Z">
        <w:r>
          <w:rPr>
            <w:rFonts w:ascii="sans-serif" w:hAnsi="sans-serif"/>
            <w:lang w:val="de-DE"/>
          </w:rPr>
          <w:t xml:space="preserve"> </w:t>
        </w:r>
      </w:ins>
      <w:ins w:id="19" w:author="Jan Rehmann" w:date="2022-05-13T06:41:00Z">
        <w:r>
          <w:rPr>
            <w:rFonts w:ascii="sans-serif" w:hAnsi="sans-serif"/>
            <w:lang w:val="de-DE"/>
          </w:rPr>
          <w:t xml:space="preserve"> </w:t>
        </w:r>
      </w:ins>
    </w:p>
    <w:p w:rsidR="00C01012" w:rsidRDefault="00C01012">
      <w:pPr>
        <w:pStyle w:val="Standard"/>
        <w:rPr>
          <w:ins w:id="20" w:author="Jan Rehmann" w:date="2022-05-13T06:45:00Z"/>
          <w:rFonts w:ascii="sans-serif" w:hAnsi="sans-serif"/>
          <w:lang w:val="de-DE"/>
        </w:rPr>
      </w:pPr>
    </w:p>
    <w:p w:rsidR="00C01012" w:rsidRPr="008F4BF2" w:rsidRDefault="00C01012">
      <w:pPr>
        <w:pStyle w:val="Standard"/>
        <w:rPr>
          <w:lang w:val="de-DE"/>
        </w:rPr>
      </w:pPr>
      <w:ins w:id="21" w:author="Jan Rehmann" w:date="2022-05-13T06:46:00Z">
        <w:r>
          <w:rPr>
            <w:rFonts w:ascii="sans-serif" w:hAnsi="sans-serif"/>
            <w:lang w:val="de-DE"/>
          </w:rPr>
          <w:t xml:space="preserve">zur word datei: ich finde das Reinschreiben der Kommentare einfachen, auch kann ich leichter copy and paste Verfahren für mein eigenes Ezzerpt machen </w:t>
        </w:r>
      </w:ins>
      <w:bookmarkStart w:id="22" w:name="_GoBack"/>
      <w:bookmarkEnd w:id="22"/>
    </w:p>
    <w:sectPr w:rsidR="00C01012" w:rsidRPr="008F4B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607" w:rsidRDefault="00F17607">
      <w:r>
        <w:separator/>
      </w:r>
    </w:p>
  </w:endnote>
  <w:endnote w:type="continuationSeparator" w:id="0">
    <w:p w:rsidR="00F17607" w:rsidRDefault="00F1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sans-serif">
    <w:altName w:val="Times New Roman"/>
    <w:charset w:val="00"/>
    <w:family w:val="auto"/>
    <w:pitch w:val="default"/>
  </w:font>
  <w:font w:name="monospac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607" w:rsidRDefault="00F17607">
      <w:r>
        <w:rPr>
          <w:color w:val="000000"/>
        </w:rPr>
        <w:separator/>
      </w:r>
    </w:p>
  </w:footnote>
  <w:footnote w:type="continuationSeparator" w:id="0">
    <w:p w:rsidR="00F17607" w:rsidRDefault="00F17607">
      <w:r>
        <w:continuationSeparator/>
      </w:r>
    </w:p>
  </w:footnote>
  <w:footnote w:id="1">
    <w:p w:rsidR="003C6CA5" w:rsidRPr="008F4BF2" w:rsidRDefault="00F17607">
      <w:pPr>
        <w:pStyle w:val="Footnote"/>
        <w:rPr>
          <w:lang w:val="de-DE"/>
        </w:rPr>
      </w:pPr>
      <w:r>
        <w:rPr>
          <w:rStyle w:val="FootnoteReference"/>
        </w:rPr>
        <w:footnoteRef/>
      </w:r>
      <w:r w:rsidRPr="008F4BF2">
        <w:rPr>
          <w:rFonts w:ascii="sans-serif" w:hAnsi="sans-serif"/>
          <w:lang w:val="de-DE"/>
        </w:rPr>
        <w:t>Honneth schreibt »Affirmation positiver Eigenschaften« (S. 55), das</w:t>
      </w:r>
      <w:r w:rsidRPr="008F4BF2">
        <w:rPr>
          <w:lang w:val="de-DE"/>
        </w:rPr>
        <w:t xml:space="preserve"> </w:t>
      </w:r>
      <w:r w:rsidRPr="008F4BF2">
        <w:rPr>
          <w:rFonts w:ascii="sans-serif" w:hAnsi="sans-serif"/>
          <w:lang w:val="de-DE"/>
        </w:rPr>
        <w:t>finde ich insofern unpassend, da i</w:t>
      </w:r>
      <w:r w:rsidRPr="008F4BF2">
        <w:rPr>
          <w:rFonts w:ascii="sans-serif" w:hAnsi="sans-serif"/>
          <w:lang w:val="de-DE"/>
        </w:rPr>
        <w:t xml:space="preserve">n gewissem Sinne bereits die Affirmation die Eigenschaften als positive benennt. Es geht daher mehr um eine Affirmation von Eigenschaften, ohne das ein zusätzlich normatives Kriterium für die Unterscheidung von positiven/ negativen Eigenschaften nötig ist </w:t>
      </w:r>
      <w:r w:rsidRPr="008F4BF2">
        <w:rPr>
          <w:rFonts w:ascii="sans-serif" w:hAnsi="sans-serif"/>
          <w:lang w:val="de-DE"/>
        </w:rPr>
        <w:t>– gerade weil ein solches Kriterium vermutlich schwer zu finden wäre. Die Affirmation selbst drück aus, dass die Eigenschaft im sozialen Kontext als positiv gilt. Dies wird im Kontext von Honneths Einführung des Begriffs der zweiten Natur deutlich</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Rehmann">
    <w15:presenceInfo w15:providerId="Windows Live" w15:userId="28cfd860d9fc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C6CA5"/>
    <w:rsid w:val="003C6CA5"/>
    <w:rsid w:val="004B000D"/>
    <w:rsid w:val="008F4BF2"/>
    <w:rsid w:val="00C01012"/>
    <w:rsid w:val="00C411FD"/>
    <w:rsid w:val="00F1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15AF"/>
  <w15:docId w15:val="{77505A79-5CA8-4C37-BEBF-09D8DADB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40" w:hanging="340"/>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Rehmann</dc:creator>
  <cp:lastModifiedBy>Jan Rehmann</cp:lastModifiedBy>
  <cp:revision>4</cp:revision>
  <dcterms:created xsi:type="dcterms:W3CDTF">2022-05-13T10:26:00Z</dcterms:created>
  <dcterms:modified xsi:type="dcterms:W3CDTF">2022-05-13T10:47:00Z</dcterms:modified>
</cp:coreProperties>
</file>