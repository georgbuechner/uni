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8C4" w:rsidRDefault="007F78C4" w:rsidP="003318AA">
      <w:pPr>
        <w:shd w:val="clear" w:color="auto" w:fill="EEEEEE"/>
        <w:spacing w:after="240" w:line="240" w:lineRule="auto"/>
        <w:rPr>
          <w:rFonts w:ascii="Times New Roman" w:eastAsia="Times New Roman" w:hAnsi="Times New Roman" w:cs="Times New Roman"/>
          <w:noProof w:val="0"/>
          <w:color w:val="000000"/>
          <w:sz w:val="24"/>
          <w:szCs w:val="24"/>
          <w:lang w:val="de-DE"/>
        </w:rPr>
      </w:pPr>
      <w:r>
        <w:rPr>
          <w:rFonts w:ascii="Times New Roman" w:eastAsia="Times New Roman" w:hAnsi="Times New Roman" w:cs="Times New Roman"/>
          <w:noProof w:val="0"/>
          <w:color w:val="000000"/>
          <w:sz w:val="24"/>
          <w:szCs w:val="24"/>
          <w:lang w:val="de-DE"/>
        </w:rPr>
        <w:t xml:space="preserve">Jan v. Dick </w:t>
      </w:r>
    </w:p>
    <w:p w:rsidR="003318AA" w:rsidRPr="007F78C4" w:rsidRDefault="003318AA" w:rsidP="003318AA">
      <w:pPr>
        <w:shd w:val="clear" w:color="auto" w:fill="EEEEEE"/>
        <w:spacing w:after="240" w:line="240" w:lineRule="auto"/>
        <w:rPr>
          <w:rFonts w:ascii="Times New Roman" w:eastAsia="Times New Roman" w:hAnsi="Times New Roman" w:cs="Times New Roman"/>
          <w:noProof w:val="0"/>
          <w:color w:val="000000"/>
          <w:sz w:val="24"/>
          <w:szCs w:val="24"/>
          <w:lang w:val="de-DE"/>
        </w:rPr>
      </w:pPr>
      <w:r w:rsidRPr="007F78C4">
        <w:rPr>
          <w:rFonts w:ascii="Times New Roman" w:eastAsia="Times New Roman" w:hAnsi="Times New Roman" w:cs="Times New Roman"/>
          <w:noProof w:val="0"/>
          <w:color w:val="000000"/>
          <w:sz w:val="24"/>
          <w:szCs w:val="24"/>
          <w:lang w:val="de-DE"/>
        </w:rPr>
        <w:t>Ad. 1:</w:t>
      </w:r>
    </w:p>
    <w:p w:rsidR="003318AA" w:rsidRPr="007F78C4" w:rsidRDefault="003318AA" w:rsidP="003318AA">
      <w:pPr>
        <w:shd w:val="clear" w:color="auto" w:fill="EEEEEE"/>
        <w:spacing w:after="0" w:line="240" w:lineRule="auto"/>
        <w:rPr>
          <w:rFonts w:ascii="Times New Roman" w:eastAsia="Times New Roman" w:hAnsi="Times New Roman" w:cs="Times New Roman"/>
          <w:noProof w:val="0"/>
          <w:color w:val="000000"/>
          <w:sz w:val="24"/>
          <w:szCs w:val="24"/>
          <w:lang w:val="de-DE"/>
        </w:rPr>
      </w:pPr>
      <w:r w:rsidRPr="007F78C4">
        <w:rPr>
          <w:rFonts w:ascii="Times New Roman" w:eastAsia="Times New Roman" w:hAnsi="Times New Roman" w:cs="Times New Roman"/>
          <w:noProof w:val="0"/>
          <w:color w:val="000000"/>
          <w:sz w:val="24"/>
          <w:szCs w:val="24"/>
          <w:lang w:val="de-DE"/>
        </w:rPr>
        <w:t>Wenn Mensch »falsches« Bewusstsein wirklich nur nach der Seite des »falsch« betrachtet, ist dies mit dem Verweis auf einen inhärenten Paternalismus, bzw. eine elitäre Haltung zu kritisieren. Dies wird meiner Meinung nach abgeschwächt durch Marx Ergänzung »auch die Nebelbildungen im Gehirn der Menschen sind notwendige Sublimate ihres materiellen, empirisch konstatierbaren und an materielle Voraussetzungen geknüpften Lebensprozesse« (MEW 3, S. 26). Diese Ergänzung ermöglicht es, wie z.B. auch Stuart Hall (vgl. Stuart Hall, </w:t>
      </w:r>
      <w:r w:rsidRPr="007F78C4">
        <w:rPr>
          <w:rFonts w:ascii="Times New Roman" w:eastAsia="Times New Roman" w:hAnsi="Times New Roman" w:cs="Times New Roman"/>
          <w:i/>
          <w:iCs/>
          <w:noProof w:val="0"/>
          <w:color w:val="000000"/>
          <w:sz w:val="24"/>
          <w:szCs w:val="24"/>
          <w:bdr w:val="none" w:sz="0" w:space="0" w:color="auto" w:frame="1"/>
          <w:lang w:val="de-DE"/>
        </w:rPr>
        <w:t>The Problem of Ideology – Marxism without Guarantees</w:t>
      </w:r>
      <w:r w:rsidRPr="007F78C4">
        <w:rPr>
          <w:rFonts w:ascii="Times New Roman" w:eastAsia="Times New Roman" w:hAnsi="Times New Roman" w:cs="Times New Roman"/>
          <w:noProof w:val="0"/>
          <w:color w:val="000000"/>
          <w:sz w:val="24"/>
          <w:szCs w:val="24"/>
          <w:lang w:val="de-DE"/>
        </w:rPr>
        <w:t>, S. 30) schreibt, zu unterscheiden zwischen verschiedenen Ebenen (»systems of discourse«) auf denen Dinge als »wahr«, bzw. »falsch« gelten können: in Bezug auf z.B. den Begriff der Freiheit ist es ja völlig richtig, dass Menschen (auch Arbeiter*innen) im Kapitalismus tatsächlich </w:t>
      </w:r>
      <w:r w:rsidRPr="007F78C4">
        <w:rPr>
          <w:rFonts w:ascii="Times New Roman" w:eastAsia="Times New Roman" w:hAnsi="Times New Roman" w:cs="Times New Roman"/>
          <w:i/>
          <w:iCs/>
          <w:noProof w:val="0"/>
          <w:color w:val="000000"/>
          <w:sz w:val="24"/>
          <w:szCs w:val="24"/>
          <w:bdr w:val="none" w:sz="0" w:space="0" w:color="auto" w:frame="1"/>
          <w:lang w:val="de-DE"/>
        </w:rPr>
        <w:t>frei </w:t>
      </w:r>
      <w:r w:rsidRPr="007F78C4">
        <w:rPr>
          <w:rFonts w:ascii="Times New Roman" w:eastAsia="Times New Roman" w:hAnsi="Times New Roman" w:cs="Times New Roman"/>
          <w:noProof w:val="0"/>
          <w:color w:val="000000"/>
          <w:sz w:val="24"/>
          <w:szCs w:val="24"/>
          <w:lang w:val="de-DE"/>
        </w:rPr>
        <w:t>sind, bzw. frei</w:t>
      </w:r>
      <w:r w:rsidRPr="007F78C4">
        <w:rPr>
          <w:rFonts w:ascii="Times New Roman" w:eastAsia="Times New Roman" w:hAnsi="Times New Roman" w:cs="Times New Roman"/>
          <w:i/>
          <w:iCs/>
          <w:noProof w:val="0"/>
          <w:color w:val="000000"/>
          <w:sz w:val="24"/>
          <w:szCs w:val="24"/>
          <w:bdr w:val="none" w:sz="0" w:space="0" w:color="auto" w:frame="1"/>
          <w:lang w:val="de-DE"/>
        </w:rPr>
        <w:t>er</w:t>
      </w:r>
      <w:r w:rsidRPr="007F78C4">
        <w:rPr>
          <w:rFonts w:ascii="Times New Roman" w:eastAsia="Times New Roman" w:hAnsi="Times New Roman" w:cs="Times New Roman"/>
          <w:noProof w:val="0"/>
          <w:color w:val="000000"/>
          <w:sz w:val="24"/>
          <w:szCs w:val="24"/>
          <w:lang w:val="de-DE"/>
        </w:rPr>
        <w:t> sind, als z.B. der Leibeigene im Feudalismus. Dennoch erscheint es mir als völlig richtig zugleich von einer Unfreiheit zu sprechen. Dadurch kann – meiner Meinung nach – eine paternalistische oder eliterisstische Argumentation vermieden werden.</w:t>
      </w:r>
    </w:p>
    <w:p w:rsidR="003318AA" w:rsidRPr="007F78C4" w:rsidRDefault="003318AA" w:rsidP="003318AA">
      <w:pPr>
        <w:shd w:val="clear" w:color="auto" w:fill="EEEEEE"/>
        <w:spacing w:after="0" w:line="240" w:lineRule="auto"/>
        <w:rPr>
          <w:rFonts w:ascii="Times New Roman" w:eastAsia="Times New Roman" w:hAnsi="Times New Roman" w:cs="Times New Roman"/>
          <w:noProof w:val="0"/>
          <w:color w:val="000000"/>
          <w:sz w:val="24"/>
          <w:szCs w:val="24"/>
          <w:lang w:val="de-DE"/>
        </w:rPr>
      </w:pPr>
      <w:r w:rsidRPr="007F78C4">
        <w:rPr>
          <w:rFonts w:ascii="Times New Roman" w:eastAsia="Times New Roman" w:hAnsi="Times New Roman" w:cs="Times New Roman"/>
          <w:noProof w:val="0"/>
          <w:color w:val="000000"/>
          <w:sz w:val="24"/>
          <w:szCs w:val="24"/>
          <w:lang w:val="de-DE"/>
        </w:rPr>
        <w:t>Zugleich erschwert die Rede von »Notwendigkeit« das Problem auch. Versteht Mensch </w:t>
      </w:r>
      <w:r w:rsidRPr="007F78C4">
        <w:rPr>
          <w:rFonts w:ascii="Times New Roman" w:eastAsia="Times New Roman" w:hAnsi="Times New Roman" w:cs="Times New Roman"/>
          <w:i/>
          <w:iCs/>
          <w:noProof w:val="0"/>
          <w:color w:val="000000"/>
          <w:sz w:val="24"/>
          <w:szCs w:val="24"/>
          <w:bdr w:val="none" w:sz="0" w:space="0" w:color="auto" w:frame="1"/>
          <w:lang w:val="de-DE"/>
        </w:rPr>
        <w:t>Notwendigkeit</w:t>
      </w:r>
      <w:r w:rsidRPr="007F78C4">
        <w:rPr>
          <w:rFonts w:ascii="Times New Roman" w:eastAsia="Times New Roman" w:hAnsi="Times New Roman" w:cs="Times New Roman"/>
          <w:noProof w:val="0"/>
          <w:color w:val="000000"/>
          <w:sz w:val="24"/>
          <w:szCs w:val="24"/>
          <w:lang w:val="de-DE"/>
        </w:rPr>
        <w:t xml:space="preserve"> hier wie in der Rede von der »Camera obscura«, als wortwörtlich verdrehtes Bild, müsste gezeigt werden können, wie ein ideologischer Gedanken (z.B. der der Freiheit) sich streng aus den materiellen Gegebenheiten ableiten lässt (genau genommen müssten sie auf Materielles zurückführbar sein, genau wie das umgekehrte Bild auf der Netzhaut zu seinem Gegenstand). </w:t>
      </w:r>
      <w:ins w:id="0" w:author="Jan Rehmann" w:date="2022-04-22T07:45:00Z">
        <w:r w:rsidR="007F78C4">
          <w:rPr>
            <w:rFonts w:ascii="Times New Roman" w:eastAsia="Times New Roman" w:hAnsi="Times New Roman" w:cs="Times New Roman"/>
            <w:noProof w:val="0"/>
            <w:color w:val="000000"/>
            <w:sz w:val="24"/>
            <w:szCs w:val="24"/>
            <w:lang w:val="de-DE"/>
          </w:rPr>
          <w:t>(vgl Marx Analyse zum Zusammenhang von Garten Eden und Zirkulationssph</w:t>
        </w:r>
      </w:ins>
      <w:ins w:id="1" w:author="Jan Rehmann" w:date="2022-04-22T07:46:00Z">
        <w:r w:rsidR="007F78C4">
          <w:rPr>
            <w:rFonts w:ascii="Times New Roman" w:eastAsia="Times New Roman" w:hAnsi="Times New Roman" w:cs="Times New Roman"/>
            <w:noProof w:val="0"/>
            <w:color w:val="000000"/>
            <w:sz w:val="24"/>
            <w:szCs w:val="24"/>
            <w:lang w:val="de-DE"/>
          </w:rPr>
          <w:t>ӓre</w:t>
        </w:r>
      </w:ins>
      <w:ins w:id="2" w:author="Jan Rehmann" w:date="2022-04-22T07:48:00Z">
        <w:r w:rsidR="007F78C4">
          <w:rPr>
            <w:rFonts w:ascii="Times New Roman" w:eastAsia="Times New Roman" w:hAnsi="Times New Roman" w:cs="Times New Roman"/>
            <w:noProof w:val="0"/>
            <w:color w:val="000000"/>
            <w:sz w:val="24"/>
            <w:szCs w:val="24"/>
            <w:lang w:val="de-DE"/>
          </w:rPr>
          <w:t>; s.u.</w:t>
        </w:r>
      </w:ins>
      <w:ins w:id="3" w:author="Jan Rehmann" w:date="2022-04-22T07:46:00Z">
        <w:r w:rsidR="007F78C4">
          <w:rPr>
            <w:rFonts w:ascii="Times New Roman" w:eastAsia="Times New Roman" w:hAnsi="Times New Roman" w:cs="Times New Roman"/>
            <w:noProof w:val="0"/>
            <w:color w:val="000000"/>
            <w:sz w:val="24"/>
            <w:szCs w:val="24"/>
            <w:lang w:val="de-DE"/>
          </w:rPr>
          <w:t xml:space="preserve">) </w:t>
        </w:r>
      </w:ins>
      <w:r w:rsidRPr="007F78C4">
        <w:rPr>
          <w:rFonts w:ascii="Times New Roman" w:eastAsia="Times New Roman" w:hAnsi="Times New Roman" w:cs="Times New Roman"/>
          <w:noProof w:val="0"/>
          <w:color w:val="000000"/>
          <w:sz w:val="24"/>
          <w:szCs w:val="24"/>
          <w:lang w:val="de-DE"/>
        </w:rPr>
        <w:t>Hier finde ich Marx Formulierung von »verflochten« im Sinne eines Wechselverhältnisses deutlich plausibler.</w:t>
      </w:r>
    </w:p>
    <w:p w:rsidR="003318AA" w:rsidRPr="007F78C4" w:rsidRDefault="003318AA" w:rsidP="003318AA">
      <w:pPr>
        <w:shd w:val="clear" w:color="auto" w:fill="EEEEEE"/>
        <w:spacing w:after="240" w:line="240" w:lineRule="auto"/>
        <w:rPr>
          <w:rFonts w:ascii="Times New Roman" w:eastAsia="Times New Roman" w:hAnsi="Times New Roman" w:cs="Times New Roman"/>
          <w:noProof w:val="0"/>
          <w:color w:val="000000"/>
          <w:sz w:val="24"/>
          <w:szCs w:val="24"/>
          <w:lang w:val="de-DE"/>
        </w:rPr>
      </w:pPr>
      <w:r w:rsidRPr="007F78C4">
        <w:rPr>
          <w:rFonts w:ascii="Times New Roman" w:eastAsia="Times New Roman" w:hAnsi="Times New Roman" w:cs="Times New Roman"/>
          <w:noProof w:val="0"/>
          <w:color w:val="000000"/>
          <w:sz w:val="24"/>
          <w:szCs w:val="24"/>
          <w:lang w:val="de-DE"/>
        </w:rPr>
        <w:t>Die Erklärung der Ideologie aus der Teilung der Arbeit, die zusammengedacht wird mit dem Entstehen des Privateigentums, geht über die Beschreibung des falschen Bewusstseins heraus und erlaubt eine Verschiebung von ideologischen Gehalten vom Bewusstsein zu bestimmten Strukturen als Produzent*innen von Ideologie. Marx spricht hier davon, dass die Trennung »Ideologen« hervorbringt. Interessant ist auch die Anmerkungen, dass Widersprüche im Denken im gewissen Maße die Widerspieglung von Widersprüchen in den materiellen</w:t>
      </w:r>
      <w:ins w:id="4" w:author="Jan Rehmann" w:date="2022-04-22T07:45:00Z">
        <w:r w:rsidR="007F78C4">
          <w:rPr>
            <w:rFonts w:ascii="Times New Roman" w:eastAsia="Times New Roman" w:hAnsi="Times New Roman" w:cs="Times New Roman"/>
            <w:noProof w:val="0"/>
            <w:color w:val="000000"/>
            <w:sz w:val="24"/>
            <w:szCs w:val="24"/>
            <w:lang w:val="de-DE"/>
          </w:rPr>
          <w:t xml:space="preserve"> [Abbruch?] </w:t>
        </w:r>
      </w:ins>
    </w:p>
    <w:p w:rsidR="003318AA" w:rsidRPr="007F78C4" w:rsidRDefault="003318AA" w:rsidP="003318AA">
      <w:pPr>
        <w:spacing w:after="0" w:line="240" w:lineRule="auto"/>
        <w:rPr>
          <w:rFonts w:ascii="Times New Roman" w:eastAsia="Times New Roman" w:hAnsi="Times New Roman" w:cs="Times New Roman"/>
          <w:noProof w:val="0"/>
          <w:sz w:val="24"/>
          <w:szCs w:val="24"/>
          <w:lang w:val="de-DE"/>
        </w:rPr>
      </w:pPr>
      <w:r w:rsidRPr="007F78C4">
        <w:rPr>
          <w:rFonts w:ascii="Times New Roman" w:eastAsia="Times New Roman" w:hAnsi="Times New Roman" w:cs="Times New Roman"/>
          <w:noProof w:val="0"/>
          <w:color w:val="000000"/>
          <w:sz w:val="24"/>
          <w:szCs w:val="24"/>
          <w:lang w:val="de-DE"/>
        </w:rPr>
        <w:br/>
      </w:r>
    </w:p>
    <w:p w:rsidR="003318AA" w:rsidRPr="007F78C4" w:rsidRDefault="003318AA" w:rsidP="003318AA">
      <w:pPr>
        <w:shd w:val="clear" w:color="auto" w:fill="EEEEEE"/>
        <w:spacing w:after="240" w:line="240" w:lineRule="auto"/>
        <w:rPr>
          <w:rFonts w:ascii="Times New Roman" w:eastAsia="Times New Roman" w:hAnsi="Times New Roman" w:cs="Times New Roman"/>
          <w:noProof w:val="0"/>
          <w:color w:val="000000"/>
          <w:sz w:val="24"/>
          <w:szCs w:val="24"/>
          <w:lang w:val="de-DE"/>
        </w:rPr>
      </w:pPr>
      <w:r w:rsidRPr="007F78C4">
        <w:rPr>
          <w:rFonts w:ascii="Times New Roman" w:eastAsia="Times New Roman" w:hAnsi="Times New Roman" w:cs="Times New Roman"/>
          <w:noProof w:val="0"/>
          <w:color w:val="000000"/>
          <w:sz w:val="24"/>
          <w:szCs w:val="24"/>
          <w:lang w:val="de-DE"/>
        </w:rPr>
        <w:t>Ad. 3:</w:t>
      </w:r>
    </w:p>
    <w:p w:rsidR="003318AA" w:rsidRPr="007F78C4" w:rsidRDefault="003318AA" w:rsidP="003318AA">
      <w:pPr>
        <w:shd w:val="clear" w:color="auto" w:fill="EEEEEE"/>
        <w:spacing w:after="0" w:line="240" w:lineRule="auto"/>
        <w:rPr>
          <w:rFonts w:ascii="Times New Roman" w:eastAsia="Times New Roman" w:hAnsi="Times New Roman" w:cs="Times New Roman"/>
          <w:noProof w:val="0"/>
          <w:color w:val="000000"/>
          <w:sz w:val="24"/>
          <w:szCs w:val="24"/>
          <w:lang w:val="de-DE"/>
        </w:rPr>
      </w:pPr>
      <w:r w:rsidRPr="007F78C4">
        <w:rPr>
          <w:rFonts w:ascii="Times New Roman" w:eastAsia="Times New Roman" w:hAnsi="Times New Roman" w:cs="Times New Roman"/>
          <w:noProof w:val="0"/>
          <w:color w:val="000000"/>
          <w:sz w:val="24"/>
          <w:szCs w:val="24"/>
          <w:lang w:val="de-DE"/>
        </w:rPr>
        <w:t>Für mich sind »objektive Gedankenformen« noch nicht ganz klar getrennt von eben dieser Vorstellung notwendig falschen Bewusstseins. Im Fetischkapitel wird die Naturalisierung des eigentlich bloß </w:t>
      </w:r>
      <w:r w:rsidRPr="007F78C4">
        <w:rPr>
          <w:rFonts w:ascii="Times New Roman" w:eastAsia="Times New Roman" w:hAnsi="Times New Roman" w:cs="Times New Roman"/>
          <w:i/>
          <w:iCs/>
          <w:noProof w:val="0"/>
          <w:color w:val="000000"/>
          <w:sz w:val="24"/>
          <w:szCs w:val="24"/>
          <w:bdr w:val="none" w:sz="0" w:space="0" w:color="auto" w:frame="1"/>
          <w:lang w:val="de-DE"/>
        </w:rPr>
        <w:t>gesellschaftlich</w:t>
      </w:r>
      <w:r w:rsidRPr="007F78C4">
        <w:rPr>
          <w:rFonts w:ascii="Times New Roman" w:eastAsia="Times New Roman" w:hAnsi="Times New Roman" w:cs="Times New Roman"/>
          <w:noProof w:val="0"/>
          <w:color w:val="000000"/>
          <w:sz w:val="24"/>
          <w:szCs w:val="24"/>
          <w:lang w:val="de-DE"/>
        </w:rPr>
        <w:t> (Tausch)wertes der Dinge beschrieben. Diese Naturalisierung könnte insofern 1. als objektiv bes- chrieben werden, da alle Menschen in der entsprechenden Gemeinschaft sich gleichermaßen diesen Regeln unterwerfen (ein Gegenstand ist tatsächlich so und so viel Wert. Zu verstehen, dass dieser Wert bloß gesellschaftlich ist, würde nichts daran ändern, dass ich im Supermarkt trotzdem fucking viel für eine kleine Menge veganen Käse zahlen muss) und 2. als Gedankenform, da dieser Wert dennoch nur »übersinnlich« existiert (»Bisher hat noch kein Chemiker Tauschwert in Perle oder Diamant entdeckt«). Für mich steht diese Analyse (noch) paradigmatisch für falsches Bewusstsein (im ideogiekritischen Sinne von gleichzeitig wahr und falsch (vgl. z.B. Rahel Jaegi </w:t>
      </w:r>
      <w:r w:rsidRPr="007F78C4">
        <w:rPr>
          <w:rFonts w:ascii="Times New Roman" w:eastAsia="Times New Roman" w:hAnsi="Times New Roman" w:cs="Times New Roman"/>
          <w:i/>
          <w:iCs/>
          <w:noProof w:val="0"/>
          <w:color w:val="000000"/>
          <w:sz w:val="24"/>
          <w:szCs w:val="24"/>
          <w:bdr w:val="none" w:sz="0" w:space="0" w:color="auto" w:frame="1"/>
          <w:lang w:val="de-DE"/>
        </w:rPr>
        <w:t>Was ist Ideologiekritik?</w:t>
      </w:r>
      <w:r w:rsidRPr="007F78C4">
        <w:rPr>
          <w:rFonts w:ascii="Times New Roman" w:eastAsia="Times New Roman" w:hAnsi="Times New Roman" w:cs="Times New Roman"/>
          <w:noProof w:val="0"/>
          <w:color w:val="000000"/>
          <w:sz w:val="24"/>
          <w:szCs w:val="24"/>
          <w:lang w:val="de-DE"/>
        </w:rPr>
        <w:t xml:space="preserve">): es ist sowohl wahr </w:t>
      </w:r>
      <w:r w:rsidRPr="007F78C4">
        <w:rPr>
          <w:rFonts w:ascii="Times New Roman" w:eastAsia="Times New Roman" w:hAnsi="Times New Roman" w:cs="Times New Roman"/>
          <w:noProof w:val="0"/>
          <w:color w:val="000000"/>
          <w:sz w:val="24"/>
          <w:szCs w:val="24"/>
          <w:lang w:val="de-DE"/>
        </w:rPr>
        <w:lastRenderedPageBreak/>
        <w:t>das Dinge Wert haben, zugleich kann auf einer anderen Ebene oder in einem anderen Diskurs dieser Wert als rein gesellschaftlich und daher illusionär hervorgehoben werden.</w:t>
      </w:r>
    </w:p>
    <w:p w:rsidR="003318AA" w:rsidRPr="007F78C4" w:rsidRDefault="003318AA" w:rsidP="003318AA">
      <w:pPr>
        <w:shd w:val="clear" w:color="auto" w:fill="EEEEEE"/>
        <w:spacing w:after="240" w:line="240" w:lineRule="auto"/>
        <w:rPr>
          <w:rFonts w:ascii="Times New Roman" w:eastAsia="Times New Roman" w:hAnsi="Times New Roman" w:cs="Times New Roman"/>
          <w:noProof w:val="0"/>
          <w:color w:val="000000"/>
          <w:sz w:val="24"/>
          <w:szCs w:val="24"/>
          <w:lang w:val="de-DE"/>
        </w:rPr>
      </w:pPr>
      <w:r w:rsidRPr="007F78C4">
        <w:rPr>
          <w:rFonts w:ascii="Times New Roman" w:eastAsia="Times New Roman" w:hAnsi="Times New Roman" w:cs="Times New Roman"/>
          <w:noProof w:val="0"/>
          <w:color w:val="000000"/>
          <w:sz w:val="24"/>
          <w:szCs w:val="24"/>
          <w:lang w:val="de-DE"/>
        </w:rPr>
        <w:t>(Ich will gar nicht permanent als dieser Verteidiger von der Redewendung des »falschen Bewusstseins« auftreten. Ich stehe einem Umdenken durchaus offen gegenüber. Ich glaube ich will hier auch durch meine Bedenken, an dieses Umdenken herankommen und die Möglichkeit dessen überprüfen. Ich hoffe davon sind nicht alle genervt.)</w:t>
      </w:r>
    </w:p>
    <w:p w:rsidR="003318AA" w:rsidRPr="007F78C4" w:rsidRDefault="003318AA" w:rsidP="003318AA">
      <w:pPr>
        <w:shd w:val="clear" w:color="auto" w:fill="EEEEEE"/>
        <w:spacing w:after="0" w:line="240" w:lineRule="auto"/>
        <w:rPr>
          <w:rFonts w:ascii="Times New Roman" w:eastAsia="Times New Roman" w:hAnsi="Times New Roman" w:cs="Times New Roman"/>
          <w:noProof w:val="0"/>
          <w:color w:val="000000"/>
          <w:sz w:val="24"/>
          <w:szCs w:val="24"/>
          <w:lang w:val="de-DE"/>
        </w:rPr>
      </w:pPr>
      <w:r w:rsidRPr="007F78C4">
        <w:rPr>
          <w:rFonts w:ascii="Times New Roman" w:eastAsia="Times New Roman" w:hAnsi="Times New Roman" w:cs="Times New Roman"/>
          <w:noProof w:val="0"/>
          <w:color w:val="000000"/>
          <w:sz w:val="24"/>
          <w:szCs w:val="24"/>
          <w:lang w:val="de-DE"/>
        </w:rPr>
        <w:t>Indem durch den Tauschwert die Waren als Äquivalente auftreten, realisiert sich im Mark</w:t>
      </w:r>
      <w:ins w:id="5" w:author="Jan Rehmann" w:date="2022-04-22T07:48:00Z">
        <w:r w:rsidR="007F78C4">
          <w:rPr>
            <w:rFonts w:ascii="Times New Roman" w:eastAsia="Times New Roman" w:hAnsi="Times New Roman" w:cs="Times New Roman"/>
            <w:noProof w:val="0"/>
            <w:color w:val="000000"/>
            <w:sz w:val="24"/>
            <w:szCs w:val="24"/>
            <w:lang w:val="de-DE"/>
          </w:rPr>
          <w:t>t</w:t>
        </w:r>
      </w:ins>
      <w:r w:rsidRPr="007F78C4">
        <w:rPr>
          <w:rFonts w:ascii="Times New Roman" w:eastAsia="Times New Roman" w:hAnsi="Times New Roman" w:cs="Times New Roman"/>
          <w:noProof w:val="0"/>
          <w:color w:val="000000"/>
          <w:sz w:val="24"/>
          <w:szCs w:val="24"/>
          <w:lang w:val="de-DE"/>
        </w:rPr>
        <w:t xml:space="preserve"> »Freiheit, Gleichheit, Eigentum und Bentham« (MEW 23, S. 189-190). Der Warenfetisch (wie Geld- und Kapital) erlaubt also erst das Hervorbringen der bürgerlichen Ideologie von Freiheit, Gleichheit, etc. Über- spitzt formuliert, zerfällt diese Ideologie mit dem »Durchschauen« des Fetischs: »was das heißt das wurd’ mir klar / als ich dann ohne Arbeit war« (Joint Venture, </w:t>
      </w:r>
      <w:r w:rsidRPr="007F78C4">
        <w:rPr>
          <w:rFonts w:ascii="Times New Roman" w:eastAsia="Times New Roman" w:hAnsi="Times New Roman" w:cs="Times New Roman"/>
          <w:i/>
          <w:iCs/>
          <w:noProof w:val="0"/>
          <w:color w:val="000000"/>
          <w:sz w:val="24"/>
          <w:szCs w:val="24"/>
          <w:bdr w:val="none" w:sz="0" w:space="0" w:color="auto" w:frame="1"/>
          <w:lang w:val="de-DE"/>
        </w:rPr>
        <w:t>Markt, Marx und so weiter</w:t>
      </w:r>
      <w:r w:rsidRPr="007F78C4">
        <w:rPr>
          <w:rFonts w:ascii="Times New Roman" w:eastAsia="Times New Roman" w:hAnsi="Times New Roman" w:cs="Times New Roman"/>
          <w:noProof w:val="0"/>
          <w:color w:val="000000"/>
          <w:sz w:val="24"/>
          <w:szCs w:val="24"/>
          <w:lang w:val="de-DE"/>
        </w:rPr>
        <w:t>) oder in Marx Worten: »der ehemalige Geldbesitzer schreitet voran als Kapitalist, der Arbeitskraftbesitzer folgt ihm nach als Arbeiter [...] der seine eigene Haut zu Markt getragen und nichts anderes zu erwarten hat als die – Gerberei« (MEW 23, S. 189-190).</w:t>
      </w:r>
      <w:ins w:id="6" w:author="Jan Rehmann" w:date="2022-04-22T07:53:00Z">
        <w:r w:rsidR="0047252E">
          <w:rPr>
            <w:rFonts w:ascii="Times New Roman" w:eastAsia="Times New Roman" w:hAnsi="Times New Roman" w:cs="Times New Roman"/>
            <w:noProof w:val="0"/>
            <w:color w:val="000000"/>
            <w:sz w:val="24"/>
            <w:szCs w:val="24"/>
            <w:lang w:val="de-DE"/>
          </w:rPr>
          <w:t xml:space="preserve"> nur leider „zerf</w:t>
        </w:r>
      </w:ins>
      <w:ins w:id="7" w:author="Jan Rehmann" w:date="2022-04-22T07:54:00Z">
        <w:r w:rsidR="0047252E">
          <w:rPr>
            <w:rFonts w:ascii="Times New Roman" w:eastAsia="Times New Roman" w:hAnsi="Times New Roman" w:cs="Times New Roman"/>
            <w:noProof w:val="0"/>
            <w:color w:val="000000"/>
            <w:sz w:val="24"/>
            <w:szCs w:val="24"/>
            <w:lang w:val="de-DE"/>
          </w:rPr>
          <w:t xml:space="preserve">ӓllt“ diese Ideologie durch bloβe Einsicht noch nicht. </w:t>
        </w:r>
      </w:ins>
    </w:p>
    <w:p w:rsidR="0011218B" w:rsidRDefault="0011218B">
      <w:pPr>
        <w:rPr>
          <w:ins w:id="8" w:author="Jan Rehmann" w:date="2022-04-22T07:50:00Z"/>
          <w:rFonts w:ascii="Times New Roman" w:hAnsi="Times New Roman" w:cs="Times New Roman"/>
          <w:sz w:val="24"/>
          <w:szCs w:val="24"/>
          <w:lang w:val="de-DE"/>
        </w:rPr>
      </w:pPr>
    </w:p>
    <w:p w:rsidR="00DD208B" w:rsidRPr="00DD208B" w:rsidRDefault="007F78C4">
      <w:pPr>
        <w:rPr>
          <w:rFonts w:ascii="Times New Roman" w:hAnsi="Times New Roman" w:cs="Times New Roman"/>
          <w:sz w:val="24"/>
          <w:szCs w:val="24"/>
          <w:lang w:val="de-DE"/>
        </w:rPr>
      </w:pPr>
      <w:ins w:id="9" w:author="Jan Rehmann" w:date="2022-04-22T07:50:00Z">
        <w:r>
          <w:rPr>
            <w:rFonts w:ascii="Times New Roman" w:hAnsi="Times New Roman" w:cs="Times New Roman"/>
            <w:sz w:val="24"/>
            <w:szCs w:val="24"/>
            <w:lang w:val="de-DE"/>
          </w:rPr>
          <w:t>schӧne, substanzielle Anbalysen. Ich verstehe Dich so, dass Du vorschl</w:t>
        </w:r>
      </w:ins>
      <w:ins w:id="10" w:author="Jan Rehmann" w:date="2022-04-22T07:51:00Z">
        <w:r>
          <w:rPr>
            <w:rFonts w:ascii="Times New Roman" w:hAnsi="Times New Roman" w:cs="Times New Roman"/>
            <w:sz w:val="24"/>
            <w:szCs w:val="24"/>
            <w:lang w:val="de-DE"/>
          </w:rPr>
          <w:t xml:space="preserve">ӓgst, die Ideologiekritik als Kritik „notwendig falschen Bewusstseins“ nicht in toto zu verabschieden, sondern </w:t>
        </w:r>
      </w:ins>
      <w:ins w:id="11" w:author="Jan Rehmann" w:date="2022-04-22T07:52:00Z">
        <w:r>
          <w:rPr>
            <w:rFonts w:ascii="Times New Roman" w:hAnsi="Times New Roman" w:cs="Times New Roman"/>
            <w:sz w:val="24"/>
            <w:szCs w:val="24"/>
            <w:lang w:val="de-DE"/>
          </w:rPr>
          <w:t xml:space="preserve">sozusagen materialistisch-ideologietheoretisch einzubinden und weiterzuentwickeln. </w:t>
        </w:r>
        <w:r w:rsidR="00C37362">
          <w:rPr>
            <w:rFonts w:ascii="Times New Roman" w:hAnsi="Times New Roman" w:cs="Times New Roman"/>
            <w:sz w:val="24"/>
            <w:szCs w:val="24"/>
            <w:lang w:val="de-DE"/>
          </w:rPr>
          <w:t xml:space="preserve">Das </w:t>
        </w:r>
        <w:r w:rsidR="00C37362">
          <w:rPr>
            <w:rFonts w:ascii="Times New Roman" w:hAnsi="Times New Roman" w:cs="Times New Roman"/>
            <w:i/>
            <w:sz w:val="24"/>
            <w:szCs w:val="24"/>
            <w:lang w:val="de-DE"/>
          </w:rPr>
          <w:t xml:space="preserve">PIT </w:t>
        </w:r>
        <w:r w:rsidR="00C37362">
          <w:rPr>
            <w:rFonts w:ascii="Times New Roman" w:hAnsi="Times New Roman" w:cs="Times New Roman"/>
            <w:sz w:val="24"/>
            <w:szCs w:val="24"/>
            <w:lang w:val="de-DE"/>
          </w:rPr>
          <w:t xml:space="preserve">versucht dies, indem es zwischen </w:t>
        </w:r>
      </w:ins>
      <w:ins w:id="12" w:author="Jan Rehmann" w:date="2022-04-22T07:53:00Z">
        <w:r w:rsidR="00C37362">
          <w:rPr>
            <w:rFonts w:ascii="Times New Roman" w:hAnsi="Times New Roman" w:cs="Times New Roman"/>
            <w:sz w:val="24"/>
            <w:szCs w:val="24"/>
            <w:lang w:val="de-DE"/>
          </w:rPr>
          <w:t xml:space="preserve">„Ideologien“ und </w:t>
        </w:r>
      </w:ins>
      <w:ins w:id="13" w:author="Jan Rehmann" w:date="2022-04-22T07:52:00Z">
        <w:r w:rsidR="00C37362">
          <w:rPr>
            <w:rFonts w:ascii="Times New Roman" w:hAnsi="Times New Roman" w:cs="Times New Roman"/>
            <w:sz w:val="24"/>
            <w:szCs w:val="24"/>
            <w:lang w:val="de-DE"/>
          </w:rPr>
          <w:t xml:space="preserve">dem </w:t>
        </w:r>
      </w:ins>
      <w:ins w:id="14" w:author="Jan Rehmann" w:date="2022-04-22T07:53:00Z">
        <w:r w:rsidR="00C37362">
          <w:rPr>
            <w:rFonts w:ascii="Times New Roman" w:hAnsi="Times New Roman" w:cs="Times New Roman"/>
            <w:sz w:val="24"/>
            <w:szCs w:val="24"/>
            <w:lang w:val="de-DE"/>
          </w:rPr>
          <w:t>„</w:t>
        </w:r>
      </w:ins>
      <w:ins w:id="15" w:author="Jan Rehmann" w:date="2022-04-22T07:52:00Z">
        <w:r w:rsidR="00C37362">
          <w:rPr>
            <w:rFonts w:ascii="Times New Roman" w:hAnsi="Times New Roman" w:cs="Times New Roman"/>
            <w:sz w:val="24"/>
            <w:szCs w:val="24"/>
            <w:lang w:val="de-DE"/>
          </w:rPr>
          <w:t>Ideologischen</w:t>
        </w:r>
      </w:ins>
      <w:ins w:id="16" w:author="Jan Rehmann" w:date="2022-04-22T07:53:00Z">
        <w:r w:rsidR="00C37362">
          <w:rPr>
            <w:rFonts w:ascii="Times New Roman" w:hAnsi="Times New Roman" w:cs="Times New Roman"/>
            <w:sz w:val="24"/>
            <w:szCs w:val="24"/>
            <w:lang w:val="de-DE"/>
          </w:rPr>
          <w:t>“</w:t>
        </w:r>
      </w:ins>
      <w:ins w:id="17" w:author="Jan Rehmann" w:date="2022-04-22T07:52:00Z">
        <w:r w:rsidR="00C37362">
          <w:rPr>
            <w:rFonts w:ascii="Times New Roman" w:hAnsi="Times New Roman" w:cs="Times New Roman"/>
            <w:sz w:val="24"/>
            <w:szCs w:val="24"/>
            <w:lang w:val="de-DE"/>
          </w:rPr>
          <w:t xml:space="preserve"> als materielle Anordnung ideologischer </w:t>
        </w:r>
      </w:ins>
      <w:ins w:id="18" w:author="Jan Rehmann" w:date="2022-04-22T07:53:00Z">
        <w:r w:rsidR="00C37362">
          <w:rPr>
            <w:rFonts w:ascii="Times New Roman" w:hAnsi="Times New Roman" w:cs="Times New Roman"/>
            <w:sz w:val="24"/>
            <w:szCs w:val="24"/>
            <w:lang w:val="de-DE"/>
          </w:rPr>
          <w:t xml:space="preserve">Mӓchte zu unterscheiden. </w:t>
        </w:r>
      </w:ins>
      <w:bookmarkStart w:id="19" w:name="_GoBack"/>
      <w:bookmarkEnd w:id="19"/>
    </w:p>
    <w:sectPr w:rsidR="00DD208B" w:rsidRPr="00DD2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 Rehmann">
    <w15:presenceInfo w15:providerId="Windows Live" w15:userId="28cfd860d9fc3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8AA"/>
    <w:rsid w:val="0011218B"/>
    <w:rsid w:val="00304B4D"/>
    <w:rsid w:val="003318AA"/>
    <w:rsid w:val="0047252E"/>
    <w:rsid w:val="00566BE3"/>
    <w:rsid w:val="007F78C4"/>
    <w:rsid w:val="00C37362"/>
    <w:rsid w:val="00C8731F"/>
    <w:rsid w:val="00DD208B"/>
    <w:rsid w:val="00FC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930A"/>
  <w15:chartTrackingRefBased/>
  <w15:docId w15:val="{4C590087-8D9A-4DFA-ABFD-0CE617FA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8AA"/>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Emphasis">
    <w:name w:val="Emphasis"/>
    <w:basedOn w:val="DefaultParagraphFont"/>
    <w:uiPriority w:val="20"/>
    <w:qFormat/>
    <w:rsid w:val="003318AA"/>
    <w:rPr>
      <w:i/>
      <w:iCs/>
    </w:rPr>
  </w:style>
  <w:style w:type="paragraph" w:styleId="BalloonText">
    <w:name w:val="Balloon Text"/>
    <w:basedOn w:val="Normal"/>
    <w:link w:val="BalloonTextChar"/>
    <w:uiPriority w:val="99"/>
    <w:semiHidden/>
    <w:unhideWhenUsed/>
    <w:rsid w:val="00C37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362"/>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353808">
      <w:bodyDiv w:val="1"/>
      <w:marLeft w:val="0"/>
      <w:marRight w:val="0"/>
      <w:marTop w:val="0"/>
      <w:marBottom w:val="0"/>
      <w:divBdr>
        <w:top w:val="none" w:sz="0" w:space="0" w:color="auto"/>
        <w:left w:val="none" w:sz="0" w:space="0" w:color="auto"/>
        <w:bottom w:val="none" w:sz="0" w:space="0" w:color="auto"/>
        <w:right w:val="none" w:sz="0" w:space="0" w:color="auto"/>
      </w:divBdr>
    </w:div>
    <w:div w:id="123007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Rehmann</dc:creator>
  <cp:keywords/>
  <dc:description/>
  <cp:lastModifiedBy>Jan Rehmann</cp:lastModifiedBy>
  <cp:revision>6</cp:revision>
  <dcterms:created xsi:type="dcterms:W3CDTF">2022-04-22T10:23:00Z</dcterms:created>
  <dcterms:modified xsi:type="dcterms:W3CDTF">2022-04-22T11:55:00Z</dcterms:modified>
</cp:coreProperties>
</file>